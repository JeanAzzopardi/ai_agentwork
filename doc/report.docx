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22" w:rsidRPr="00C028E3" w:rsidRDefault="000A5022" w:rsidP="000A5022">
      <w:pPr>
        <w:jc w:val="center"/>
        <w:rPr>
          <w:rFonts w:ascii="Times New Roman" w:hAnsi="Times New Roman"/>
          <w:b/>
          <w:sz w:val="32"/>
        </w:rPr>
      </w:pPr>
      <w:r w:rsidRPr="00C028E3">
        <w:rPr>
          <w:rFonts w:ascii="Times New Roman" w:hAnsi="Times New Roman"/>
          <w:b/>
          <w:sz w:val="32"/>
        </w:rPr>
        <w:t>Move</w:t>
      </w:r>
      <w:del w:id="0" w:author="Luke Kim" w:date="2009-05-14T10:00:00Z">
        <w:r w:rsidRPr="00C028E3" w:rsidDel="00F401D7">
          <w:rPr>
            <w:rFonts w:ascii="Times New Roman" w:hAnsi="Times New Roman"/>
            <w:b/>
            <w:sz w:val="32"/>
          </w:rPr>
          <w:delText>s</w:delText>
        </w:r>
      </w:del>
      <w:r w:rsidRPr="00C028E3">
        <w:rPr>
          <w:rFonts w:ascii="Times New Roman" w:hAnsi="Times New Roman"/>
          <w:b/>
          <w:sz w:val="32"/>
        </w:rPr>
        <w:t xml:space="preserve"> Performance Optimisation for Large Search Space using Decision Tree Learning</w:t>
      </w:r>
      <w:del w:id="1" w:author="Luke Kim" w:date="2009-05-14T10:00:00Z">
        <w:r w:rsidRPr="00C028E3" w:rsidDel="00F401D7">
          <w:rPr>
            <w:rFonts w:ascii="Times New Roman" w:hAnsi="Times New Roman"/>
            <w:b/>
            <w:sz w:val="32"/>
          </w:rPr>
          <w:delText xml:space="preserve"> Technique</w:delText>
        </w:r>
      </w:del>
      <w:r w:rsidRPr="00C028E3">
        <w:rPr>
          <w:rFonts w:ascii="Times New Roman" w:hAnsi="Times New Roman"/>
          <w:b/>
          <w:sz w:val="32"/>
        </w:rPr>
        <w:t xml:space="preserve"> </w:t>
      </w:r>
      <w:ins w:id="2" w:author="Luke Kim" w:date="2009-05-14T10:00:00Z">
        <w:r w:rsidR="00B23601">
          <w:rPr>
            <w:rFonts w:ascii="Times New Roman" w:hAnsi="Times New Roman"/>
            <w:b/>
            <w:sz w:val="32"/>
          </w:rPr>
          <w:t>with</w:t>
        </w:r>
      </w:ins>
      <w:del w:id="3" w:author="Luke Kim" w:date="2009-05-14T10:00:00Z">
        <w:r w:rsidRPr="00C028E3" w:rsidDel="00B23601">
          <w:rPr>
            <w:rFonts w:ascii="Times New Roman" w:hAnsi="Times New Roman"/>
            <w:b/>
            <w:sz w:val="32"/>
          </w:rPr>
          <w:delText>on</w:delText>
        </w:r>
      </w:del>
      <w:r w:rsidRPr="00C028E3">
        <w:rPr>
          <w:rFonts w:ascii="Times New Roman" w:hAnsi="Times New Roman"/>
          <w:b/>
          <w:sz w:val="32"/>
        </w:rPr>
        <w:t xml:space="preserve"> </w:t>
      </w:r>
      <w:ins w:id="4" w:author="Luke Kim" w:date="2009-05-14T10:00:00Z">
        <w:r w:rsidR="00B23601">
          <w:rPr>
            <w:rFonts w:ascii="Times New Roman" w:hAnsi="Times New Roman"/>
            <w:b/>
            <w:sz w:val="32"/>
          </w:rPr>
          <w:t xml:space="preserve">the </w:t>
        </w:r>
      </w:ins>
      <w:r w:rsidRPr="00C028E3">
        <w:rPr>
          <w:rFonts w:ascii="Times New Roman" w:hAnsi="Times New Roman"/>
          <w:b/>
          <w:sz w:val="32"/>
        </w:rPr>
        <w:t xml:space="preserve">Minimax Algorithm </w:t>
      </w:r>
      <w:ins w:id="5" w:author="Luke Kim" w:date="2009-05-14T10:00:00Z">
        <w:r w:rsidR="00B23601">
          <w:rPr>
            <w:rFonts w:ascii="Times New Roman" w:hAnsi="Times New Roman"/>
            <w:b/>
            <w:sz w:val="32"/>
          </w:rPr>
          <w:t>and</w:t>
        </w:r>
      </w:ins>
      <w:del w:id="6" w:author="Luke Kim" w:date="2009-05-14T10:00:00Z">
        <w:r w:rsidRPr="00C028E3" w:rsidDel="00B23601">
          <w:rPr>
            <w:rFonts w:ascii="Times New Roman" w:hAnsi="Times New Roman"/>
            <w:b/>
            <w:sz w:val="32"/>
          </w:rPr>
          <w:delText>with</w:delText>
        </w:r>
      </w:del>
      <w:r w:rsidRPr="00C028E3">
        <w:rPr>
          <w:rFonts w:ascii="Times New Roman" w:hAnsi="Times New Roman"/>
          <w:b/>
          <w:sz w:val="32"/>
        </w:rPr>
        <w:t xml:space="preserve"> Alpha-Beta Pruning</w:t>
      </w:r>
    </w:p>
    <w:p w:rsidR="000A5022" w:rsidRPr="00C028E3" w:rsidRDefault="000A5022" w:rsidP="000A5022">
      <w:pPr>
        <w:jc w:val="center"/>
        <w:rPr>
          <w:rFonts w:ascii="Times New Roman" w:hAnsi="Times New Roman"/>
          <w:b/>
          <w:sz w:val="32"/>
        </w:rPr>
      </w:pPr>
    </w:p>
    <w:p w:rsidR="009C37F9" w:rsidRPr="00C028E3" w:rsidRDefault="000A5022" w:rsidP="000A5022">
      <w:pPr>
        <w:jc w:val="center"/>
        <w:rPr>
          <w:rFonts w:ascii="Times New Roman" w:hAnsi="Times New Roman"/>
          <w:sz w:val="18"/>
        </w:rPr>
      </w:pPr>
      <w:r w:rsidRPr="00C028E3">
        <w:rPr>
          <w:rFonts w:ascii="Times New Roman" w:hAnsi="Times New Roman"/>
          <w:b/>
        </w:rPr>
        <w:t>Khong Wai Foo Andrew,</w:t>
      </w:r>
      <w:r w:rsidRPr="00C028E3">
        <w:rPr>
          <w:rFonts w:ascii="Times New Roman" w:hAnsi="Times New Roman"/>
        </w:rPr>
        <w:t xml:space="preserve"> </w:t>
      </w:r>
      <w:r w:rsidRPr="00C028E3">
        <w:rPr>
          <w:rFonts w:ascii="Times New Roman" w:hAnsi="Times New Roman"/>
          <w:b/>
        </w:rPr>
        <w:t xml:space="preserve">Sun Yick William, Samuel Winterton, </w:t>
      </w:r>
      <w:r w:rsidR="00C239C9" w:rsidRPr="00C028E3">
        <w:rPr>
          <w:rFonts w:ascii="Times New Roman" w:hAnsi="Times New Roman"/>
          <w:b/>
        </w:rPr>
        <w:t xml:space="preserve">Kim </w:t>
      </w:r>
      <w:r w:rsidR="00781EC4" w:rsidRPr="00C028E3">
        <w:rPr>
          <w:rFonts w:ascii="Times New Roman" w:hAnsi="Times New Roman"/>
          <w:b/>
        </w:rPr>
        <w:t>Tae Hyung</w:t>
      </w:r>
      <w:r w:rsidR="005C19E9" w:rsidRPr="00C028E3">
        <w:rPr>
          <w:rFonts w:ascii="Times New Roman" w:hAnsi="Times New Roman"/>
          <w:b/>
        </w:rPr>
        <w:br/>
      </w:r>
      <w:r w:rsidR="005154D4" w:rsidRPr="00C028E3">
        <w:rPr>
          <w:rFonts w:ascii="Times New Roman" w:hAnsi="Times New Roman"/>
        </w:rPr>
        <w:t>School of Computer Science &amp; Software Engineering</w:t>
      </w:r>
      <w:r w:rsidR="005C19E9" w:rsidRPr="00C028E3">
        <w:rPr>
          <w:rFonts w:ascii="Times New Roman" w:hAnsi="Times New Roman"/>
        </w:rPr>
        <w:br/>
      </w:r>
      <w:r w:rsidR="005154D4" w:rsidRPr="00C028E3">
        <w:rPr>
          <w:rFonts w:ascii="Times New Roman" w:hAnsi="Times New Roman"/>
        </w:rPr>
        <w:t>The University of Western Australia</w:t>
      </w:r>
      <w:r w:rsidR="005C19E9" w:rsidRPr="00C028E3">
        <w:rPr>
          <w:rFonts w:ascii="Times New Roman" w:hAnsi="Times New Roman"/>
        </w:rPr>
        <w:br/>
      </w:r>
      <w:r w:rsidR="005154D4" w:rsidRPr="00C028E3">
        <w:rPr>
          <w:rFonts w:ascii="Times New Roman" w:hAnsi="Times New Roman"/>
        </w:rPr>
        <w:t>35 Stirling Highway, Crawley WA 6009</w:t>
      </w:r>
      <w:r w:rsidR="005C19E9" w:rsidRPr="00C028E3">
        <w:rPr>
          <w:rFonts w:ascii="Times New Roman" w:hAnsi="Times New Roman"/>
        </w:rPr>
        <w:br/>
      </w:r>
      <w:hyperlink r:id="rId8" w:history="1">
        <w:r w:rsidR="005154D4" w:rsidRPr="00C028E3">
          <w:rPr>
            <w:rStyle w:val="Hyperlink"/>
            <w:rFonts w:ascii="Times New Roman" w:hAnsi="Times New Roman"/>
            <w:sz w:val="18"/>
          </w:rPr>
          <w:t>khongw01@student.uwa.edu.au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9" w:history="1">
        <w:r w:rsidR="005154D4" w:rsidRPr="00C028E3">
          <w:rPr>
            <w:rStyle w:val="Hyperlink"/>
            <w:rFonts w:ascii="Times New Roman" w:hAnsi="Times New Roman"/>
            <w:sz w:val="18"/>
          </w:rPr>
          <w:t>suny05@student.uwa.edu.au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10" w:history="1">
        <w:r w:rsidR="005154D4" w:rsidRPr="00C028E3">
          <w:rPr>
            <w:rStyle w:val="Hyperlink"/>
            <w:rFonts w:ascii="Times New Roman" w:hAnsi="Times New Roman"/>
            <w:sz w:val="18"/>
          </w:rPr>
          <w:t>wintes02@student.uwa.edu.au</w:t>
        </w:r>
      </w:hyperlink>
      <w:r w:rsidR="005154D4" w:rsidRPr="00C028E3">
        <w:rPr>
          <w:rFonts w:ascii="Times New Roman" w:hAnsi="Times New Roman"/>
          <w:sz w:val="18"/>
        </w:rPr>
        <w:t xml:space="preserve">, </w:t>
      </w:r>
      <w:hyperlink r:id="rId11" w:history="1">
        <w:r w:rsidR="009C37F9" w:rsidRPr="00C028E3">
          <w:rPr>
            <w:rStyle w:val="Hyperlink"/>
            <w:rFonts w:ascii="Times New Roman" w:hAnsi="Times New Roman"/>
            <w:sz w:val="18"/>
          </w:rPr>
          <w:t>kimt01@student.uwa.edu.au</w:t>
        </w:r>
      </w:hyperlink>
    </w:p>
    <w:p w:rsidR="009C37F9" w:rsidRPr="00C028E3" w:rsidRDefault="009C37F9" w:rsidP="000A5022">
      <w:pPr>
        <w:jc w:val="center"/>
        <w:rPr>
          <w:rFonts w:ascii="Times New Roman" w:hAnsi="Times New Roman"/>
        </w:rPr>
      </w:pPr>
    </w:p>
    <w:p w:rsidR="009C37F9" w:rsidRPr="00C028E3" w:rsidRDefault="009C37F9" w:rsidP="009C37F9">
      <w:pPr>
        <w:jc w:val="both"/>
        <w:rPr>
          <w:rFonts w:ascii="Times New Roman" w:hAnsi="Times New Roman"/>
        </w:rPr>
        <w:sectPr w:rsidR="009C37F9" w:rsidRPr="00C028E3">
          <w:pgSz w:w="11900" w:h="16840"/>
          <w:pgMar w:top="1440" w:right="1410" w:bottom="1440" w:left="1276" w:header="708" w:footer="708" w:gutter="0"/>
          <w:cols w:space="708"/>
        </w:sectPr>
      </w:pPr>
    </w:p>
    <w:p w:rsidR="00184072" w:rsidRPr="00C028E3" w:rsidRDefault="009C37F9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lastRenderedPageBreak/>
        <w:t>Abstract – The Minimax algorithm with alpha-beta pruning (or simply alpha-beta pruning) is commonly used in machine playing of two-player game</w:t>
      </w:r>
      <w:r w:rsidR="00504AA9" w:rsidRPr="00C028E3">
        <w:rPr>
          <w:rFonts w:ascii="Times New Roman" w:hAnsi="Times New Roman"/>
          <w:b/>
        </w:rPr>
        <w:t>s such as Tic-tac-toe and chess.</w:t>
      </w:r>
      <w:sdt>
        <w:sdtPr>
          <w:rPr>
            <w:rFonts w:ascii="Times New Roman" w:hAnsi="Times New Roman"/>
            <w:b/>
            <w:vertAlign w:val="superscript"/>
          </w:rPr>
          <w:id w:val="1180784"/>
          <w:citation/>
        </w:sdtPr>
        <w:sdtContent>
          <w:r w:rsidR="00DA3B65" w:rsidRPr="00C028E3">
            <w:rPr>
              <w:rFonts w:ascii="Times New Roman" w:hAnsi="Times New Roman"/>
              <w:b/>
              <w:vertAlign w:val="superscript"/>
            </w:rPr>
            <w:fldChar w:fldCharType="begin"/>
          </w:r>
          <w:r w:rsidR="00394510" w:rsidRPr="00C028E3">
            <w:rPr>
              <w:rFonts w:ascii="Times New Roman" w:hAnsi="Times New Roman"/>
              <w:b/>
              <w:vertAlign w:val="superscript"/>
            </w:rPr>
            <w:instrText xml:space="preserve"> CITATION Alp09 \l 3081 </w:instrText>
          </w:r>
          <w:r w:rsidR="00DA3B65" w:rsidRPr="00C028E3">
            <w:rPr>
              <w:rFonts w:ascii="Times New Roman" w:hAnsi="Times New Roman"/>
              <w:b/>
              <w:vertAlign w:val="superscript"/>
            </w:rPr>
            <w:fldChar w:fldCharType="separate"/>
          </w:r>
          <w:r w:rsidR="00394510" w:rsidRPr="00C028E3">
            <w:rPr>
              <w:rFonts w:ascii="Times New Roman" w:hAnsi="Times New Roman"/>
              <w:b/>
              <w:noProof/>
              <w:vertAlign w:val="superscript"/>
            </w:rPr>
            <w:t xml:space="preserve"> </w:t>
          </w:r>
          <w:r w:rsidR="00394510" w:rsidRPr="00C028E3">
            <w:rPr>
              <w:rFonts w:ascii="Times New Roman" w:hAnsi="Times New Roman"/>
              <w:noProof/>
              <w:vertAlign w:val="superscript"/>
            </w:rPr>
            <w:t>(1)</w:t>
          </w:r>
          <w:r w:rsidR="00DA3B65" w:rsidRPr="00C028E3">
            <w:rPr>
              <w:rFonts w:ascii="Times New Roman" w:hAnsi="Times New Roman"/>
              <w:b/>
              <w:vertAlign w:val="superscript"/>
            </w:rPr>
            <w:fldChar w:fldCharType="end"/>
          </w:r>
        </w:sdtContent>
      </w:sdt>
    </w:p>
    <w:p w:rsidR="00131178" w:rsidRPr="00C028E3" w:rsidRDefault="000649B5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tab/>
        <w:t>In this paper, we show that</w:t>
      </w:r>
      <w:r w:rsidR="00FE7817" w:rsidRPr="00C028E3">
        <w:rPr>
          <w:rFonts w:ascii="Times New Roman" w:hAnsi="Times New Roman"/>
          <w:b/>
        </w:rPr>
        <w:t xml:space="preserve"> </w:t>
      </w:r>
      <w:r w:rsidR="000C00D7" w:rsidRPr="00C028E3">
        <w:rPr>
          <w:rFonts w:ascii="Times New Roman" w:hAnsi="Times New Roman"/>
          <w:b/>
        </w:rPr>
        <w:t>an agent</w:t>
      </w:r>
      <w:r w:rsidR="00FE7817" w:rsidRPr="00C028E3">
        <w:rPr>
          <w:rFonts w:ascii="Times New Roman" w:hAnsi="Times New Roman"/>
          <w:b/>
        </w:rPr>
        <w:t xml:space="preserve"> </w:t>
      </w:r>
      <w:r w:rsidR="000C00D7" w:rsidRPr="00C028E3">
        <w:rPr>
          <w:rFonts w:ascii="Times New Roman" w:hAnsi="Times New Roman"/>
          <w:b/>
        </w:rPr>
        <w:t xml:space="preserve">using the alpha-beta pruning algorithm </w:t>
      </w:r>
      <w:ins w:id="7" w:author="Luke Kim" w:date="2009-05-14T10:53:00Z">
        <w:r w:rsidR="006C531A">
          <w:rPr>
            <w:rFonts w:ascii="Times New Roman" w:hAnsi="Times New Roman"/>
            <w:b/>
          </w:rPr>
          <w:t>is not optimal</w:t>
        </w:r>
      </w:ins>
      <w:ins w:id="8" w:author="Luke Kim" w:date="2009-05-14T10:55:00Z">
        <w:r w:rsidR="006C531A">
          <w:rPr>
            <w:rFonts w:ascii="Times New Roman" w:hAnsi="Times New Roman"/>
            <w:b/>
          </w:rPr>
          <w:t xml:space="preserve"> and will often lose or simply take too long to make a move</w:t>
        </w:r>
      </w:ins>
      <w:ins w:id="9" w:author="Luke Kim" w:date="2009-05-14T10:56:00Z">
        <w:r w:rsidR="006C531A">
          <w:rPr>
            <w:rFonts w:ascii="Times New Roman" w:hAnsi="Times New Roman"/>
            <w:b/>
          </w:rPr>
          <w:t xml:space="preserve"> against advanced agents.</w:t>
        </w:r>
      </w:ins>
      <w:ins w:id="10" w:author="Luke Kim" w:date="2009-05-14T10:55:00Z">
        <w:r w:rsidR="006C531A">
          <w:rPr>
            <w:rFonts w:ascii="Times New Roman" w:hAnsi="Times New Roman"/>
            <w:b/>
          </w:rPr>
          <w:t xml:space="preserve"> </w:t>
        </w:r>
      </w:ins>
      <w:ins w:id="11" w:author="Luke Kim" w:date="2009-05-14T10:56:00Z">
        <w:r w:rsidR="006C531A">
          <w:rPr>
            <w:rFonts w:ascii="Times New Roman" w:hAnsi="Times New Roman"/>
            <w:b/>
          </w:rPr>
          <w:t xml:space="preserve">We attempt to improve its performance by applying </w:t>
        </w:r>
      </w:ins>
      <w:del w:id="12" w:author="Luke Kim" w:date="2009-05-14T10:53:00Z">
        <w:r w:rsidR="000C00D7" w:rsidRPr="00C028E3" w:rsidDel="006C531A">
          <w:rPr>
            <w:rFonts w:ascii="Times New Roman" w:hAnsi="Times New Roman"/>
            <w:b/>
          </w:rPr>
          <w:delText>will not win the game or wins the game with longer time duration than it should take with a large moves space</w:delText>
        </w:r>
        <w:r w:rsidR="00FE7817" w:rsidRPr="00C028E3" w:rsidDel="006C531A">
          <w:rPr>
            <w:rFonts w:ascii="Times New Roman" w:hAnsi="Times New Roman"/>
            <w:b/>
          </w:rPr>
          <w:delText xml:space="preserve"> in the MixMeta4 environment. </w:delText>
        </w:r>
      </w:del>
      <w:del w:id="13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 xml:space="preserve">A </w:delText>
        </w:r>
      </w:del>
      <w:ins w:id="14" w:author="Luke Kim" w:date="2009-05-14T10:56:00Z">
        <w:r w:rsidR="006C531A">
          <w:rPr>
            <w:rFonts w:ascii="Times New Roman" w:hAnsi="Times New Roman"/>
            <w:b/>
          </w:rPr>
          <w:t>D</w:t>
        </w:r>
      </w:ins>
      <w:del w:id="15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>d</w:delText>
        </w:r>
      </w:del>
      <w:r w:rsidR="000C00D7" w:rsidRPr="00C028E3">
        <w:rPr>
          <w:rFonts w:ascii="Times New Roman" w:hAnsi="Times New Roman"/>
          <w:b/>
        </w:rPr>
        <w:t xml:space="preserve">ecision </w:t>
      </w:r>
      <w:ins w:id="16" w:author="Luke Kim" w:date="2009-05-14T10:56:00Z">
        <w:r w:rsidR="006C531A">
          <w:rPr>
            <w:rFonts w:ascii="Times New Roman" w:hAnsi="Times New Roman"/>
            <w:b/>
          </w:rPr>
          <w:t>T</w:t>
        </w:r>
      </w:ins>
      <w:del w:id="17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>t</w:delText>
        </w:r>
      </w:del>
      <w:r w:rsidR="000C00D7" w:rsidRPr="00C028E3">
        <w:rPr>
          <w:rFonts w:ascii="Times New Roman" w:hAnsi="Times New Roman"/>
          <w:b/>
        </w:rPr>
        <w:t xml:space="preserve">ree </w:t>
      </w:r>
      <w:ins w:id="18" w:author="Luke Kim" w:date="2009-05-14T10:56:00Z">
        <w:r w:rsidR="006C531A">
          <w:rPr>
            <w:rFonts w:ascii="Times New Roman" w:hAnsi="Times New Roman"/>
            <w:b/>
          </w:rPr>
          <w:t>l</w:t>
        </w:r>
      </w:ins>
      <w:del w:id="19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>l</w:delText>
        </w:r>
      </w:del>
      <w:r w:rsidR="000C00D7" w:rsidRPr="00C028E3">
        <w:rPr>
          <w:rFonts w:ascii="Times New Roman" w:hAnsi="Times New Roman"/>
          <w:b/>
        </w:rPr>
        <w:t>earning</w:t>
      </w:r>
      <w:del w:id="20" w:author="Luke Kim" w:date="2009-05-14T10:57:00Z">
        <w:r w:rsidR="000C00D7" w:rsidRPr="00C028E3" w:rsidDel="006C531A">
          <w:rPr>
            <w:rFonts w:ascii="Times New Roman" w:hAnsi="Times New Roman"/>
            <w:b/>
          </w:rPr>
          <w:delText xml:space="preserve"> </w:delText>
        </w:r>
      </w:del>
      <w:del w:id="21" w:author="Luke Kim" w:date="2009-05-14T10:56:00Z">
        <w:r w:rsidR="000C00D7" w:rsidRPr="00C028E3" w:rsidDel="006C531A">
          <w:rPr>
            <w:rFonts w:ascii="Times New Roman" w:hAnsi="Times New Roman"/>
            <w:b/>
          </w:rPr>
          <w:delText xml:space="preserve">technique </w:delText>
        </w:r>
      </w:del>
      <w:ins w:id="22" w:author="Luke Kim" w:date="2009-05-14T10:57:00Z">
        <w:r w:rsidR="006C531A">
          <w:rPr>
            <w:rFonts w:ascii="Times New Roman" w:hAnsi="Times New Roman"/>
            <w:b/>
          </w:rPr>
          <w:t xml:space="preserve"> and capturing sets of good moves</w:t>
        </w:r>
      </w:ins>
      <w:ins w:id="23" w:author="Luke Kim" w:date="2009-05-14T10:58:00Z">
        <w:r w:rsidR="006C531A">
          <w:rPr>
            <w:rFonts w:ascii="Times New Roman" w:hAnsi="Times New Roman"/>
            <w:b/>
          </w:rPr>
          <w:t xml:space="preserve"> to be used in later games</w:t>
        </w:r>
      </w:ins>
      <w:del w:id="24" w:author="Luke Kim" w:date="2009-05-14T10:57:00Z">
        <w:r w:rsidR="000C00D7" w:rsidRPr="00C028E3" w:rsidDel="006C531A">
          <w:rPr>
            <w:rFonts w:ascii="Times New Roman" w:hAnsi="Times New Roman"/>
            <w:b/>
          </w:rPr>
          <w:delText xml:space="preserve">will </w:delText>
        </w:r>
        <w:r w:rsidR="00DB2F13" w:rsidRPr="00C028E3" w:rsidDel="006C531A">
          <w:rPr>
            <w:rFonts w:ascii="Times New Roman" w:hAnsi="Times New Roman"/>
            <w:b/>
          </w:rPr>
          <w:delText xml:space="preserve">then </w:delText>
        </w:r>
        <w:r w:rsidR="000C00D7" w:rsidRPr="00C028E3" w:rsidDel="006C531A">
          <w:rPr>
            <w:rFonts w:ascii="Times New Roman" w:hAnsi="Times New Roman"/>
            <w:b/>
          </w:rPr>
          <w:delText>be used to decide the move that will lean towards winni</w:delText>
        </w:r>
        <w:r w:rsidR="001E3F0C" w:rsidRPr="00C028E3" w:rsidDel="006C531A">
          <w:rPr>
            <w:rFonts w:ascii="Times New Roman" w:hAnsi="Times New Roman"/>
            <w:b/>
          </w:rPr>
          <w:delText xml:space="preserve">ng the game </w:delText>
        </w:r>
        <w:r w:rsidR="00B6235E" w:rsidRPr="00C028E3" w:rsidDel="006C531A">
          <w:rPr>
            <w:rFonts w:ascii="Times New Roman" w:hAnsi="Times New Roman"/>
            <w:b/>
          </w:rPr>
          <w:delText>in the fastest possible way</w:delText>
        </w:r>
      </w:del>
      <w:r w:rsidR="00B6235E" w:rsidRPr="00C028E3">
        <w:rPr>
          <w:rFonts w:ascii="Times New Roman" w:hAnsi="Times New Roman"/>
          <w:b/>
        </w:rPr>
        <w:t xml:space="preserve">. </w:t>
      </w:r>
      <w:r w:rsidR="00833838" w:rsidRPr="00C028E3">
        <w:rPr>
          <w:rFonts w:ascii="Times New Roman" w:hAnsi="Times New Roman"/>
          <w:b/>
        </w:rPr>
        <w:t xml:space="preserve">Finally </w:t>
      </w:r>
      <w:ins w:id="25" w:author="Luke Kim" w:date="2009-05-14T10:58:00Z">
        <w:r w:rsidR="006C531A">
          <w:rPr>
            <w:rFonts w:ascii="Times New Roman" w:hAnsi="Times New Roman"/>
            <w:b/>
          </w:rPr>
          <w:t xml:space="preserve">the agent </w:t>
        </w:r>
      </w:ins>
      <w:del w:id="26" w:author="Luke Kim" w:date="2009-05-14T10:59:00Z">
        <w:r w:rsidR="00833838" w:rsidRPr="00C028E3" w:rsidDel="00D3346F">
          <w:rPr>
            <w:rFonts w:ascii="Times New Roman" w:hAnsi="Times New Roman"/>
            <w:b/>
          </w:rPr>
          <w:delText xml:space="preserve">data gathered from the decision tree </w:delText>
        </w:r>
      </w:del>
      <w:r w:rsidR="00833838" w:rsidRPr="00C028E3">
        <w:rPr>
          <w:rFonts w:ascii="Times New Roman" w:hAnsi="Times New Roman"/>
          <w:b/>
        </w:rPr>
        <w:t>will be compared with just the alpha-beta pruning algorithm to determine whether there is an improvement in the agent’s play.</w:t>
      </w:r>
    </w:p>
    <w:p w:rsidR="00FE7817" w:rsidRPr="00C028E3" w:rsidRDefault="00131178" w:rsidP="009C37F9">
      <w:pPr>
        <w:jc w:val="both"/>
        <w:rPr>
          <w:rFonts w:ascii="Times New Roman" w:hAnsi="Times New Roman"/>
          <w:b/>
        </w:rPr>
      </w:pPr>
      <w:r w:rsidRPr="00C028E3">
        <w:rPr>
          <w:rFonts w:ascii="Times New Roman" w:hAnsi="Times New Roman"/>
          <w:b/>
        </w:rPr>
        <w:t>[NEED TO INCLUDE WHAT WE FOUND HERE]</w:t>
      </w:r>
      <w:r w:rsidR="00833838" w:rsidRPr="00C028E3">
        <w:rPr>
          <w:rFonts w:ascii="Times New Roman" w:hAnsi="Times New Roman"/>
          <w:b/>
        </w:rPr>
        <w:t xml:space="preserve"> </w:t>
      </w:r>
    </w:p>
    <w:p w:rsidR="00DD1B71" w:rsidRPr="00C028E3" w:rsidRDefault="00FE7817" w:rsidP="009C37F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  <w:i/>
        </w:rPr>
        <w:t>Keywords:</w:t>
      </w:r>
      <w:r w:rsidRPr="00C028E3">
        <w:rPr>
          <w:rFonts w:ascii="Times New Roman" w:hAnsi="Times New Roman"/>
        </w:rPr>
        <w:t xml:space="preserve"> Minimax, Alpha-Beta Pruning, </w:t>
      </w:r>
      <w:r w:rsidR="000B4E4B" w:rsidRPr="00C028E3">
        <w:rPr>
          <w:rFonts w:ascii="Times New Roman" w:hAnsi="Times New Roman"/>
        </w:rPr>
        <w:t>MixMeta4, Decision Tree</w:t>
      </w:r>
      <w:r w:rsidR="00525B4E" w:rsidRPr="00C028E3">
        <w:rPr>
          <w:rFonts w:ascii="Times New Roman" w:hAnsi="Times New Roman"/>
        </w:rPr>
        <w:t>, Learning</w:t>
      </w:r>
    </w:p>
    <w:p w:rsidR="00DD1B71" w:rsidRPr="00C028E3" w:rsidRDefault="00DD1B71" w:rsidP="009C37F9">
      <w:pPr>
        <w:jc w:val="both"/>
        <w:rPr>
          <w:rFonts w:ascii="Times New Roman" w:hAnsi="Times New Roman"/>
        </w:rPr>
      </w:pPr>
    </w:p>
    <w:p w:rsidR="00000000" w:rsidRDefault="00DD1B71">
      <w:pPr>
        <w:jc w:val="both"/>
        <w:rPr>
          <w:rFonts w:ascii="Times New Roman" w:hAnsi="Times New Roman"/>
          <w:sz w:val="28"/>
        </w:rPr>
      </w:pPr>
      <w:r w:rsidRPr="00C028E3">
        <w:rPr>
          <w:rFonts w:ascii="Times New Roman" w:hAnsi="Times New Roman"/>
          <w:b/>
          <w:sz w:val="28"/>
        </w:rPr>
        <w:t>1 Introduction</w:t>
      </w:r>
    </w:p>
    <w:p w:rsidR="00000000" w:rsidRDefault="009B0F7D" w:rsidP="007C2D75">
      <w:pPr>
        <w:ind w:firstLine="284"/>
        <w:jc w:val="both"/>
        <w:rPr>
          <w:rFonts w:ascii="Times New Roman" w:hAnsi="Times New Roman"/>
        </w:rPr>
        <w:pPrChange w:id="27" w:author="Luke Kim" w:date="2009-05-14T11:00:00Z">
          <w:pPr>
            <w:jc w:val="both"/>
          </w:pPr>
        </w:pPrChange>
      </w:pPr>
      <w:r w:rsidRPr="00C028E3">
        <w:rPr>
          <w:rFonts w:ascii="Times New Roman" w:hAnsi="Times New Roman"/>
        </w:rPr>
        <w:t>The Minimax algorithm with alpha-beta pruning or simply just alpha-beta pruning algor</w:t>
      </w:r>
      <w:r w:rsidR="00BC1179" w:rsidRPr="00C028E3">
        <w:rPr>
          <w:rFonts w:ascii="Times New Roman" w:hAnsi="Times New Roman"/>
        </w:rPr>
        <w:t>ithm is more commonly used in machine playing games than the naïve Minimax algorithm</w:t>
      </w:r>
      <w:ins w:id="28" w:author="Luke Kim" w:date="2009-05-14T11:00:00Z">
        <w:r w:rsidR="007C2D75">
          <w:rPr>
            <w:rFonts w:ascii="Times New Roman" w:hAnsi="Times New Roman"/>
          </w:rPr>
          <w:t xml:space="preserve">. It </w:t>
        </w:r>
      </w:ins>
      <w:del w:id="29" w:author="Luke Kim" w:date="2009-05-14T11:00:00Z">
        <w:r w:rsidR="002A02C1" w:rsidRPr="00C028E3" w:rsidDel="007C2D75">
          <w:rPr>
            <w:rFonts w:ascii="Times New Roman" w:hAnsi="Times New Roman"/>
          </w:rPr>
          <w:delText xml:space="preserve">, </w:delText>
        </w:r>
      </w:del>
      <w:r w:rsidR="002A02C1" w:rsidRPr="00C028E3">
        <w:rPr>
          <w:rFonts w:ascii="Times New Roman" w:hAnsi="Times New Roman"/>
        </w:rPr>
        <w:t>general</w:t>
      </w:r>
      <w:del w:id="30" w:author="Luke Kim" w:date="2009-05-14T11:00:00Z">
        <w:r w:rsidR="002A02C1" w:rsidRPr="00C028E3" w:rsidDel="007C2D75">
          <w:rPr>
            <w:rFonts w:ascii="Times New Roman" w:hAnsi="Times New Roman"/>
          </w:rPr>
          <w:delText>ly</w:delText>
        </w:r>
      </w:del>
      <w:r w:rsidR="002A02C1" w:rsidRPr="00C028E3">
        <w:rPr>
          <w:rFonts w:ascii="Times New Roman" w:hAnsi="Times New Roman"/>
        </w:rPr>
        <w:t xml:space="preserve"> p</w:t>
      </w:r>
      <w:r w:rsidR="00F92461" w:rsidRPr="00C028E3">
        <w:rPr>
          <w:rFonts w:ascii="Times New Roman" w:hAnsi="Times New Roman"/>
        </w:rPr>
        <w:t>erform</w:t>
      </w:r>
      <w:ins w:id="31" w:author="Luke Kim" w:date="2009-05-14T11:00:00Z">
        <w:r w:rsidR="007C2D75">
          <w:rPr>
            <w:rFonts w:ascii="Times New Roman" w:hAnsi="Times New Roman"/>
          </w:rPr>
          <w:t>s</w:t>
        </w:r>
      </w:ins>
      <w:del w:id="32" w:author="Luke Kim" w:date="2009-05-14T11:00:00Z">
        <w:r w:rsidR="002A02C1" w:rsidRPr="00C028E3" w:rsidDel="007C2D75">
          <w:rPr>
            <w:rFonts w:ascii="Times New Roman" w:hAnsi="Times New Roman"/>
          </w:rPr>
          <w:delText>ing</w:delText>
        </w:r>
      </w:del>
      <w:r w:rsidR="00F92461" w:rsidRPr="00C028E3">
        <w:rPr>
          <w:rFonts w:ascii="Times New Roman" w:hAnsi="Times New Roman"/>
        </w:rPr>
        <w:t xml:space="preserve"> better </w:t>
      </w:r>
      <w:ins w:id="33" w:author="Luke Kim" w:date="2009-05-14T11:00:00Z">
        <w:r w:rsidR="00C11884">
          <w:rPr>
            <w:rFonts w:ascii="Times New Roman" w:hAnsi="Times New Roman"/>
          </w:rPr>
          <w:t xml:space="preserve">than just Minimax </w:t>
        </w:r>
      </w:ins>
      <w:r w:rsidR="002A02C1" w:rsidRPr="00C028E3">
        <w:rPr>
          <w:rFonts w:ascii="Times New Roman" w:hAnsi="Times New Roman"/>
        </w:rPr>
        <w:t xml:space="preserve">by </w:t>
      </w:r>
      <w:r w:rsidR="00562EB1" w:rsidRPr="00C028E3">
        <w:rPr>
          <w:rFonts w:ascii="Times New Roman" w:hAnsi="Times New Roman"/>
        </w:rPr>
        <w:t>prun</w:t>
      </w:r>
      <w:r w:rsidR="009477E7" w:rsidRPr="00C028E3">
        <w:rPr>
          <w:rFonts w:ascii="Times New Roman" w:hAnsi="Times New Roman"/>
        </w:rPr>
        <w:t>ing</w:t>
      </w:r>
      <w:r w:rsidR="00562EB1" w:rsidRPr="00C028E3">
        <w:rPr>
          <w:rFonts w:ascii="Times New Roman" w:hAnsi="Times New Roman"/>
        </w:rPr>
        <w:t xml:space="preserve"> away search paths</w:t>
      </w:r>
      <w:r w:rsidR="00F92461" w:rsidRPr="00C028E3">
        <w:rPr>
          <w:rFonts w:ascii="Times New Roman" w:hAnsi="Times New Roman"/>
        </w:rPr>
        <w:t xml:space="preserve"> and </w:t>
      </w:r>
      <w:r w:rsidR="001E3FEA" w:rsidRPr="00C028E3">
        <w:rPr>
          <w:rFonts w:ascii="Times New Roman" w:hAnsi="Times New Roman"/>
        </w:rPr>
        <w:t xml:space="preserve">thus </w:t>
      </w:r>
      <w:r w:rsidR="00F92461" w:rsidRPr="00C028E3">
        <w:rPr>
          <w:rFonts w:ascii="Times New Roman" w:hAnsi="Times New Roman"/>
        </w:rPr>
        <w:t>reducing the size of the search space</w:t>
      </w:r>
      <w:r w:rsidR="00562EB1" w:rsidRPr="00C028E3">
        <w:rPr>
          <w:rFonts w:ascii="Times New Roman" w:hAnsi="Times New Roman"/>
        </w:rPr>
        <w:t>.</w:t>
      </w:r>
    </w:p>
    <w:p w:rsidR="00000000" w:rsidRDefault="00BC1179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lastRenderedPageBreak/>
        <w:tab/>
      </w:r>
      <w:r w:rsidR="00AF2AF9" w:rsidRPr="00C028E3">
        <w:rPr>
          <w:rFonts w:ascii="Times New Roman" w:hAnsi="Times New Roman"/>
        </w:rPr>
        <w:t xml:space="preserve">In the MixMeta4 environment, an agent </w:t>
      </w:r>
      <w:r w:rsidR="00D00BF1" w:rsidRPr="00C028E3">
        <w:rPr>
          <w:rFonts w:ascii="Times New Roman" w:hAnsi="Times New Roman"/>
        </w:rPr>
        <w:t>that utilise</w:t>
      </w:r>
      <w:r w:rsidR="00FE4224" w:rsidRPr="00C028E3">
        <w:rPr>
          <w:rFonts w:ascii="Times New Roman" w:hAnsi="Times New Roman"/>
        </w:rPr>
        <w:t>s</w:t>
      </w:r>
      <w:r w:rsidR="00D00BF1" w:rsidRPr="00C028E3">
        <w:rPr>
          <w:rFonts w:ascii="Times New Roman" w:hAnsi="Times New Roman"/>
        </w:rPr>
        <w:t xml:space="preserve"> </w:t>
      </w:r>
      <w:r w:rsidR="00AF2AF9" w:rsidRPr="00C028E3">
        <w:rPr>
          <w:rFonts w:ascii="Times New Roman" w:hAnsi="Times New Roman"/>
        </w:rPr>
        <w:t xml:space="preserve">the alpha-beta pruning algorithm </w:t>
      </w:r>
      <w:r w:rsidR="00ED19F7" w:rsidRPr="00C028E3">
        <w:rPr>
          <w:rFonts w:ascii="Times New Roman" w:hAnsi="Times New Roman"/>
        </w:rPr>
        <w:t xml:space="preserve">is expected </w:t>
      </w:r>
      <w:r w:rsidR="00AF2AF9" w:rsidRPr="00C028E3">
        <w:rPr>
          <w:rFonts w:ascii="Times New Roman" w:hAnsi="Times New Roman"/>
        </w:rPr>
        <w:t xml:space="preserve">to win </w:t>
      </w:r>
      <w:r w:rsidR="008850A9" w:rsidRPr="00C028E3">
        <w:rPr>
          <w:rFonts w:ascii="Times New Roman" w:hAnsi="Times New Roman"/>
        </w:rPr>
        <w:t xml:space="preserve">a </w:t>
      </w:r>
      <w:r w:rsidR="00AF2AF9" w:rsidRPr="00C028E3">
        <w:rPr>
          <w:rFonts w:ascii="Times New Roman" w:hAnsi="Times New Roman"/>
        </w:rPr>
        <w:t xml:space="preserve">game against an agent that </w:t>
      </w:r>
      <w:r w:rsidR="008850A9" w:rsidRPr="00C028E3">
        <w:rPr>
          <w:rFonts w:ascii="Times New Roman" w:hAnsi="Times New Roman"/>
        </w:rPr>
        <w:t xml:space="preserve">simply </w:t>
      </w:r>
      <w:r w:rsidR="00AF2AF9" w:rsidRPr="00C028E3">
        <w:rPr>
          <w:rFonts w:ascii="Times New Roman" w:hAnsi="Times New Roman"/>
        </w:rPr>
        <w:t>chooses random moves</w:t>
      </w:r>
      <w:r w:rsidR="008850A9" w:rsidRPr="00C028E3">
        <w:rPr>
          <w:rFonts w:ascii="Times New Roman" w:hAnsi="Times New Roman"/>
        </w:rPr>
        <w:t xml:space="preserve">. </w:t>
      </w:r>
      <w:r w:rsidR="00AF2AF9" w:rsidRPr="00C028E3">
        <w:rPr>
          <w:rFonts w:ascii="Times New Roman" w:hAnsi="Times New Roman"/>
        </w:rPr>
        <w:t>However, when played against more intelligent agent</w:t>
      </w:r>
      <w:r w:rsidR="00BF370B" w:rsidRPr="00C028E3">
        <w:rPr>
          <w:rFonts w:ascii="Times New Roman" w:hAnsi="Times New Roman"/>
        </w:rPr>
        <w:t>s</w:t>
      </w:r>
      <w:r w:rsidR="00AF2AF9" w:rsidRPr="00C028E3">
        <w:rPr>
          <w:rFonts w:ascii="Times New Roman" w:hAnsi="Times New Roman"/>
        </w:rPr>
        <w:t xml:space="preserve"> such as Hal,</w:t>
      </w:r>
      <w:r w:rsidR="00C604CD" w:rsidRPr="00C028E3">
        <w:rPr>
          <w:rFonts w:ascii="Times New Roman" w:hAnsi="Times New Roman"/>
        </w:rPr>
        <w:t xml:space="preserve"> </w:t>
      </w:r>
      <w:r w:rsidR="009452F8" w:rsidRPr="00C028E3">
        <w:rPr>
          <w:rFonts w:ascii="Times New Roman" w:hAnsi="Times New Roman"/>
        </w:rPr>
        <w:t xml:space="preserve">its endgame performance is lacking, often producing moves </w:t>
      </w:r>
      <w:r w:rsidR="00C604CD" w:rsidRPr="00C028E3">
        <w:rPr>
          <w:rFonts w:ascii="Times New Roman" w:hAnsi="Times New Roman"/>
        </w:rPr>
        <w:t>backwards or away from the opposition</w:t>
      </w:r>
      <w:r w:rsidR="009452F8" w:rsidRPr="00C028E3">
        <w:rPr>
          <w:rFonts w:ascii="Times New Roman" w:hAnsi="Times New Roman"/>
        </w:rPr>
        <w:t xml:space="preserve">, </w:t>
      </w:r>
      <w:r w:rsidR="002A4522" w:rsidRPr="00C028E3">
        <w:rPr>
          <w:rFonts w:ascii="Times New Roman" w:hAnsi="Times New Roman"/>
        </w:rPr>
        <w:t>losing</w:t>
      </w:r>
      <w:r w:rsidR="009452F8" w:rsidRPr="00C028E3">
        <w:rPr>
          <w:rFonts w:ascii="Times New Roman" w:hAnsi="Times New Roman"/>
        </w:rPr>
        <w:t xml:space="preserve"> the game.</w:t>
      </w:r>
    </w:p>
    <w:p w:rsidR="00000000" w:rsidRDefault="001C18AD">
      <w:pPr>
        <w:jc w:val="both"/>
        <w:rPr>
          <w:rFonts w:ascii="Times New Roman" w:hAnsi="Times New Roman"/>
        </w:rPr>
      </w:pPr>
      <w:r w:rsidRPr="00C028E3">
        <w:rPr>
          <w:rFonts w:ascii="Times New Roman" w:hAnsi="Times New Roman"/>
        </w:rPr>
        <w:tab/>
        <w:t xml:space="preserve">In this paper, we investigate the effect of allowing the agent to learn </w:t>
      </w:r>
      <w:r w:rsidR="00591A7A" w:rsidRPr="00C028E3">
        <w:rPr>
          <w:rFonts w:ascii="Times New Roman" w:hAnsi="Times New Roman"/>
        </w:rPr>
        <w:t xml:space="preserve">better moves from playing </w:t>
      </w:r>
      <w:r w:rsidR="000127BF" w:rsidRPr="00C028E3">
        <w:rPr>
          <w:rFonts w:ascii="Times New Roman" w:hAnsi="Times New Roman"/>
        </w:rPr>
        <w:t xml:space="preserve">agents such as </w:t>
      </w:r>
      <w:r w:rsidR="00591A7A" w:rsidRPr="00C028E3">
        <w:rPr>
          <w:rFonts w:ascii="Times New Roman" w:hAnsi="Times New Roman"/>
        </w:rPr>
        <w:t xml:space="preserve">Hal, where the result </w:t>
      </w:r>
      <w:ins w:id="34" w:author="Luke Kim" w:date="2009-05-14T11:02:00Z">
        <w:r w:rsidR="005C15C7">
          <w:rPr>
            <w:rFonts w:ascii="Times New Roman" w:hAnsi="Times New Roman"/>
          </w:rPr>
          <w:t xml:space="preserve">set </w:t>
        </w:r>
      </w:ins>
      <w:del w:id="35" w:author="Luke Kim" w:date="2009-05-14T11:02:00Z">
        <w:r w:rsidR="00006D75" w:rsidRPr="00C028E3" w:rsidDel="005C15C7">
          <w:rPr>
            <w:rFonts w:ascii="Times New Roman" w:hAnsi="Times New Roman"/>
          </w:rPr>
          <w:delText>probabilities</w:delText>
        </w:r>
        <w:r w:rsidR="00591A7A" w:rsidRPr="00C028E3" w:rsidDel="005C15C7">
          <w:rPr>
            <w:rFonts w:ascii="Times New Roman" w:hAnsi="Times New Roman"/>
          </w:rPr>
          <w:delText xml:space="preserve"> </w:delText>
        </w:r>
      </w:del>
      <w:r w:rsidR="00591A7A" w:rsidRPr="00C028E3">
        <w:rPr>
          <w:rFonts w:ascii="Times New Roman" w:hAnsi="Times New Roman"/>
        </w:rPr>
        <w:t>are gathered using Decision Tree</w:t>
      </w:r>
      <w:r w:rsidR="006A6191">
        <w:rPr>
          <w:rFonts w:ascii="Times New Roman" w:hAnsi="Times New Roman"/>
        </w:rPr>
        <w:t>s</w:t>
      </w:r>
      <w:r w:rsidR="00591A7A" w:rsidRPr="00C028E3">
        <w:rPr>
          <w:rFonts w:ascii="Times New Roman" w:hAnsi="Times New Roman"/>
        </w:rPr>
        <w:t xml:space="preserve"> and stored for future games.</w:t>
      </w:r>
    </w:p>
    <w:p w:rsidR="00000000" w:rsidRDefault="00EA5637" w:rsidP="005F0886">
      <w:pPr>
        <w:ind w:firstLine="284"/>
        <w:jc w:val="both"/>
        <w:rPr>
          <w:rFonts w:ascii="Times New Roman" w:hAnsi="Times New Roman"/>
        </w:rPr>
        <w:pPrChange w:id="36" w:author="Luke Kim" w:date="2009-05-14T11:02:00Z">
          <w:pPr>
            <w:jc w:val="both"/>
          </w:pPr>
        </w:pPrChange>
      </w:pPr>
      <w:r w:rsidRPr="00C028E3">
        <w:rPr>
          <w:rFonts w:ascii="Times New Roman" w:hAnsi="Times New Roman"/>
        </w:rPr>
        <w:t xml:space="preserve">Therefore our hypothesis </w:t>
      </w:r>
      <w:del w:id="37" w:author="Luke Kim" w:date="2009-05-14T10:15:00Z">
        <w:r w:rsidRPr="00C028E3" w:rsidDel="00AF7ACD">
          <w:rPr>
            <w:rFonts w:ascii="Times New Roman" w:hAnsi="Times New Roman"/>
          </w:rPr>
          <w:delText>is,</w:delText>
        </w:r>
      </w:del>
      <w:ins w:id="38" w:author="Luke Kim" w:date="2009-05-14T10:15:00Z">
        <w:r w:rsidR="00AF7ACD" w:rsidRPr="00C028E3">
          <w:rPr>
            <w:rFonts w:ascii="Times New Roman" w:hAnsi="Times New Roman"/>
          </w:rPr>
          <w:t>is</w:t>
        </w:r>
      </w:ins>
      <w:r w:rsidRPr="00C028E3">
        <w:rPr>
          <w:rFonts w:ascii="Times New Roman" w:hAnsi="Times New Roman"/>
        </w:rPr>
        <w:t xml:space="preserve"> that an A</w:t>
      </w:r>
      <w:r w:rsidR="001C18AD" w:rsidRPr="00C028E3">
        <w:rPr>
          <w:rFonts w:ascii="Times New Roman" w:hAnsi="Times New Roman"/>
        </w:rPr>
        <w:t xml:space="preserve">gent that uses </w:t>
      </w:r>
      <w:r w:rsidRPr="00C028E3">
        <w:rPr>
          <w:rFonts w:ascii="Times New Roman" w:hAnsi="Times New Roman"/>
        </w:rPr>
        <w:t xml:space="preserve">the </w:t>
      </w:r>
      <w:r w:rsidR="001C18AD" w:rsidRPr="00C028E3">
        <w:rPr>
          <w:rFonts w:ascii="Times New Roman" w:hAnsi="Times New Roman"/>
        </w:rPr>
        <w:t xml:space="preserve">Decision Tree learning technique will make beneficial </w:t>
      </w:r>
      <w:r w:rsidR="00D81402" w:rsidRPr="00C028E3">
        <w:rPr>
          <w:rFonts w:ascii="Times New Roman" w:hAnsi="Times New Roman"/>
        </w:rPr>
        <w:t>moves that</w:t>
      </w:r>
      <w:r w:rsidR="0078108D" w:rsidRPr="00C028E3">
        <w:rPr>
          <w:rFonts w:ascii="Times New Roman" w:hAnsi="Times New Roman"/>
        </w:rPr>
        <w:t xml:space="preserve"> will </w:t>
      </w:r>
      <w:r w:rsidRPr="00C028E3">
        <w:rPr>
          <w:rFonts w:ascii="Times New Roman" w:hAnsi="Times New Roman"/>
        </w:rPr>
        <w:t xml:space="preserve">improve </w:t>
      </w:r>
      <w:r w:rsidR="00006D75" w:rsidRPr="00C028E3">
        <w:rPr>
          <w:rFonts w:ascii="Times New Roman" w:hAnsi="Times New Roman"/>
        </w:rPr>
        <w:t>its</w:t>
      </w:r>
      <w:r w:rsidRPr="00C028E3">
        <w:rPr>
          <w:rFonts w:ascii="Times New Roman" w:hAnsi="Times New Roman"/>
        </w:rPr>
        <w:t xml:space="preserve"> game playing performance over an</w:t>
      </w:r>
      <w:r w:rsidR="00E34DBD" w:rsidRPr="00C028E3">
        <w:rPr>
          <w:rFonts w:ascii="Times New Roman" w:hAnsi="Times New Roman"/>
        </w:rPr>
        <w:t xml:space="preserve"> agent that</w:t>
      </w:r>
      <w:r w:rsidR="0078108D" w:rsidRPr="00C028E3">
        <w:rPr>
          <w:rFonts w:ascii="Times New Roman" w:hAnsi="Times New Roman"/>
        </w:rPr>
        <w:t xml:space="preserve"> </w:t>
      </w:r>
      <w:r w:rsidRPr="00C028E3">
        <w:rPr>
          <w:rFonts w:ascii="Times New Roman" w:hAnsi="Times New Roman"/>
        </w:rPr>
        <w:t>simply uses only Alpha-Beta Pruning.</w:t>
      </w:r>
    </w:p>
    <w:p w:rsidR="00000000" w:rsidRDefault="00DC754D" w:rsidP="003B46C0">
      <w:pPr>
        <w:ind w:firstLine="284"/>
        <w:jc w:val="both"/>
        <w:rPr>
          <w:rFonts w:ascii="Times New Roman" w:hAnsi="Times New Roman" w:cs="Times New Roman"/>
        </w:rPr>
        <w:pPrChange w:id="39" w:author="Luke Kim" w:date="2009-05-14T11:02:00Z">
          <w:pPr>
            <w:jc w:val="both"/>
          </w:pPr>
        </w:pPrChange>
      </w:pPr>
      <w:r w:rsidRPr="00C028E3">
        <w:rPr>
          <w:rFonts w:ascii="Times New Roman" w:hAnsi="Times New Roman"/>
        </w:rPr>
        <w:t xml:space="preserve">In section 2 we describe our method for capturing </w:t>
      </w:r>
      <w:r w:rsidRPr="00C028E3">
        <w:rPr>
          <w:rFonts w:ascii="Times New Roman" w:hAnsi="Times New Roman"/>
          <w:i/>
        </w:rPr>
        <w:t>good</w:t>
      </w:r>
      <w:r w:rsidRPr="00C028E3">
        <w:rPr>
          <w:rFonts w:ascii="Times New Roman" w:hAnsi="Times New Roman"/>
        </w:rPr>
        <w:t xml:space="preserve"> moves using Decision Tree learning, and in section 3 show the effect of </w:t>
      </w:r>
      <w:r w:rsidRPr="003F7EE1">
        <w:rPr>
          <w:rFonts w:ascii="Times New Roman" w:hAnsi="Times New Roman" w:cs="Times New Roman"/>
        </w:rPr>
        <w:t xml:space="preserve">applying this </w:t>
      </w:r>
      <w:r w:rsidRPr="003F7EE1">
        <w:rPr>
          <w:rFonts w:ascii="Times New Roman" w:hAnsi="Times New Roman" w:cs="Times New Roman"/>
          <w:i/>
        </w:rPr>
        <w:t>learnt knowledge</w:t>
      </w:r>
      <w:r w:rsidRPr="003F7EE1">
        <w:rPr>
          <w:rFonts w:ascii="Times New Roman" w:hAnsi="Times New Roman" w:cs="Times New Roman"/>
        </w:rPr>
        <w:t xml:space="preserve"> against agents such as Hal that have </w:t>
      </w:r>
      <w:r w:rsidR="00006D75" w:rsidRPr="003F7EE1">
        <w:rPr>
          <w:rFonts w:ascii="Times New Roman" w:hAnsi="Times New Roman" w:cs="Times New Roman"/>
        </w:rPr>
        <w:t>historically</w:t>
      </w:r>
      <w:r w:rsidRPr="003F7EE1">
        <w:rPr>
          <w:rFonts w:ascii="Times New Roman" w:hAnsi="Times New Roman" w:cs="Times New Roman"/>
        </w:rPr>
        <w:t xml:space="preserve"> performed well against a Alpha-Beta Pruning agent.</w:t>
      </w:r>
    </w:p>
    <w:p w:rsidR="00000000" w:rsidRDefault="00854A8E" w:rsidP="003B46C0">
      <w:pPr>
        <w:ind w:firstLine="284"/>
        <w:jc w:val="both"/>
        <w:rPr>
          <w:rFonts w:ascii="Times New Roman" w:hAnsi="Times New Roman" w:cs="Times New Roman"/>
          <w:b/>
          <w:rPrChange w:id="40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41" w:author="Luke Kim" w:date="2009-05-14T11:02:00Z">
          <w:pPr>
            <w:jc w:val="both"/>
          </w:pPr>
        </w:pPrChange>
      </w:pPr>
      <w:r w:rsidRPr="003F7EE1">
        <w:rPr>
          <w:rFonts w:ascii="Times New Roman" w:hAnsi="Times New Roman" w:cs="Times New Roman"/>
        </w:rPr>
        <w:t>Finally we discuss in a more general sense what implications our results have for not only game playing, but also machine learning.</w:t>
      </w:r>
      <w:r w:rsidR="00DA3B65" w:rsidRPr="00DA3B65">
        <w:rPr>
          <w:rFonts w:ascii="Times New Roman" w:hAnsi="Times New Roman" w:cs="Times New Roman"/>
          <w:b/>
          <w:rPrChange w:id="42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 xml:space="preserve"> </w:t>
      </w:r>
    </w:p>
    <w:p w:rsidR="00000000" w:rsidRDefault="00DA3B65">
      <w:pPr>
        <w:jc w:val="both"/>
        <w:rPr>
          <w:rFonts w:ascii="Times New Roman" w:hAnsi="Times New Roman" w:cs="Times New Roman"/>
          <w:b/>
          <w:rPrChange w:id="43" w:author="Luke Kim" w:date="2009-05-14T09:59:00Z">
            <w:rPr>
              <w:rFonts w:ascii="Times New Roman" w:hAnsi="Times New Roman"/>
              <w:b/>
              <w:sz w:val="28"/>
            </w:rPr>
          </w:rPrChange>
        </w:rPr>
      </w:pPr>
      <w:r w:rsidRPr="00DA3B65">
        <w:rPr>
          <w:rFonts w:ascii="Times New Roman" w:hAnsi="Times New Roman" w:cs="Times New Roman"/>
          <w:b/>
          <w:rPrChange w:id="44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2 Method</w:t>
      </w:r>
    </w:p>
    <w:p w:rsidR="00000000" w:rsidRDefault="00DA3B65">
      <w:pPr>
        <w:jc w:val="both"/>
        <w:rPr>
          <w:rFonts w:ascii="Times New Roman" w:hAnsi="Times New Roman" w:cs="Times New Roman"/>
          <w:b/>
          <w:rPrChange w:id="45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46" w:author="Luke Kim" w:date="2009-05-14T10:46:00Z">
          <w:pPr/>
        </w:pPrChange>
      </w:pPr>
      <w:r w:rsidRPr="00DA3B65">
        <w:rPr>
          <w:rFonts w:ascii="Times New Roman" w:hAnsi="Times New Roman" w:cs="Times New Roman"/>
          <w:b/>
          <w:rPrChange w:id="47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 xml:space="preserve">2.1 </w:t>
      </w:r>
      <w:del w:id="48" w:author="Luke Kim" w:date="2009-05-14T09:58:00Z">
        <w:r w:rsidRPr="00DA3B65">
          <w:rPr>
            <w:rFonts w:ascii="Times New Roman" w:hAnsi="Times New Roman" w:cs="Times New Roman"/>
            <w:b/>
            <w:rPrChange w:id="49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Learning Decision Trees</w:delText>
        </w:r>
      </w:del>
      <w:ins w:id="50" w:author="Luke Kim" w:date="2009-05-14T09:58:00Z">
        <w:r w:rsidRPr="00DA3B65">
          <w:rPr>
            <w:rFonts w:ascii="Times New Roman" w:hAnsi="Times New Roman" w:cs="Times New Roman"/>
            <w:b/>
            <w:rPrChange w:id="51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t>De</w:t>
        </w:r>
      </w:ins>
      <w:ins w:id="52" w:author="Luke Kim" w:date="2009-05-14T09:59:00Z">
        <w:r w:rsidRPr="00DA3B65">
          <w:rPr>
            <w:rFonts w:ascii="Times New Roman" w:hAnsi="Times New Roman" w:cs="Times New Roman"/>
            <w:b/>
            <w:rPrChange w:id="53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t>cision Tree Training Sets</w:t>
        </w:r>
      </w:ins>
    </w:p>
    <w:p w:rsidR="00000000" w:rsidRDefault="00DA3B65" w:rsidP="00A36A72">
      <w:pPr>
        <w:ind w:firstLine="284"/>
        <w:jc w:val="both"/>
        <w:rPr>
          <w:rFonts w:ascii="Times New Roman" w:hAnsi="Times New Roman" w:cs="Times New Roman"/>
          <w:rPrChange w:id="54" w:author="Luke Kim" w:date="2009-05-14T09:59:00Z">
            <w:rPr/>
          </w:rPrChange>
        </w:rPr>
        <w:pPrChange w:id="55" w:author="Luke Kim" w:date="2009-05-14T11:03:00Z">
          <w:pPr/>
        </w:pPrChange>
      </w:pPr>
      <w:r w:rsidRPr="00DA3B65">
        <w:rPr>
          <w:rFonts w:ascii="Times New Roman" w:hAnsi="Times New Roman" w:cs="Times New Roman"/>
          <w:rPrChange w:id="56" w:author="Luke Kim" w:date="2009-05-14T09:59:00Z">
            <w:rPr/>
          </w:rPrChange>
        </w:rPr>
        <w:lastRenderedPageBreak/>
        <w:t xml:space="preserve">To effectively "teach" our Agent </w:t>
      </w:r>
      <w:ins w:id="57" w:author="Luke Kim" w:date="2009-05-14T11:03:00Z">
        <w:r w:rsidR="00D45818">
          <w:rPr>
            <w:rFonts w:ascii="Times New Roman" w:hAnsi="Times New Roman" w:cs="Times New Roman"/>
          </w:rPr>
          <w:t xml:space="preserve">a good set of </w:t>
        </w:r>
      </w:ins>
      <w:del w:id="58" w:author="Luke Kim" w:date="2009-05-14T11:03:00Z">
        <w:r w:rsidRPr="00DA3B65" w:rsidDel="00D45818">
          <w:rPr>
            <w:rFonts w:ascii="Times New Roman" w:hAnsi="Times New Roman" w:cs="Times New Roman"/>
            <w:rPrChange w:id="59" w:author="Luke Kim" w:date="2009-05-14T09:59:00Z">
              <w:rPr/>
            </w:rPrChange>
          </w:rPr>
          <w:delText xml:space="preserve">what the best </w:delText>
        </w:r>
      </w:del>
      <w:r w:rsidRPr="00DA3B65">
        <w:rPr>
          <w:rFonts w:ascii="Times New Roman" w:hAnsi="Times New Roman" w:cs="Times New Roman"/>
          <w:rPrChange w:id="60" w:author="Luke Kim" w:date="2009-05-14T09:59:00Z">
            <w:rPr/>
          </w:rPrChange>
        </w:rPr>
        <w:t>move</w:t>
      </w:r>
      <w:ins w:id="61" w:author="Luke Kim" w:date="2009-05-14T11:03:00Z">
        <w:r w:rsidR="00D45818">
          <w:rPr>
            <w:rFonts w:ascii="Times New Roman" w:hAnsi="Times New Roman" w:cs="Times New Roman"/>
          </w:rPr>
          <w:t>s</w:t>
        </w:r>
      </w:ins>
      <w:del w:id="62" w:author="Luke Kim" w:date="2009-05-14T11:03:00Z">
        <w:r w:rsidRPr="00DA3B65" w:rsidDel="00D45818">
          <w:rPr>
            <w:rFonts w:ascii="Times New Roman" w:hAnsi="Times New Roman" w:cs="Times New Roman"/>
            <w:rPrChange w:id="63" w:author="Luke Kim" w:date="2009-05-14T09:59:00Z">
              <w:rPr/>
            </w:rPrChange>
          </w:rPr>
          <w:delText xml:space="preserve"> is</w:delText>
        </w:r>
      </w:del>
      <w:r w:rsidRPr="00DA3B65">
        <w:rPr>
          <w:rFonts w:ascii="Times New Roman" w:hAnsi="Times New Roman" w:cs="Times New Roman"/>
          <w:rPrChange w:id="64" w:author="Luke Kim" w:date="2009-05-14T09:59:00Z">
            <w:rPr/>
          </w:rPrChange>
        </w:rPr>
        <w:t xml:space="preserve"> given the current state of the environment, we asked it to "learn" decision trees, something known as Decision Tree Induction.</w:t>
      </w:r>
    </w:p>
    <w:p w:rsidR="00000000" w:rsidRDefault="00112A94" w:rsidP="00FA6D05">
      <w:pPr>
        <w:ind w:firstLine="284"/>
        <w:jc w:val="both"/>
        <w:rPr>
          <w:ins w:id="65" w:author="Luke Kim" w:date="2009-05-14T10:24:00Z"/>
          <w:rFonts w:ascii="Times New Roman" w:hAnsi="Times New Roman" w:cs="Times New Roman"/>
        </w:rPr>
        <w:pPrChange w:id="66" w:author="Luke Kim" w:date="2009-05-14T11:03:00Z">
          <w:pPr/>
        </w:pPrChange>
      </w:pPr>
      <w:ins w:id="67" w:author="Luke Kim" w:date="2009-05-14T10:24:00Z">
        <w:r w:rsidRPr="003F7EE1">
          <w:rPr>
            <w:rFonts w:ascii="Times New Roman" w:hAnsi="Times New Roman" w:cs="Times New Roman"/>
          </w:rPr>
          <w:t>We started by building a training set; a database of Attributes and their associated Goals.</w:t>
        </w:r>
      </w:ins>
    </w:p>
    <w:p w:rsidR="00000000" w:rsidRDefault="00DA3B65" w:rsidP="00E55437">
      <w:pPr>
        <w:ind w:firstLine="284"/>
        <w:jc w:val="both"/>
        <w:rPr>
          <w:del w:id="68" w:author="Luke Kim" w:date="2009-05-14T10:24:00Z"/>
          <w:rFonts w:ascii="Times New Roman" w:hAnsi="Times New Roman" w:cs="Times New Roman"/>
          <w:rPrChange w:id="69" w:author="Luke Kim" w:date="2009-05-14T09:59:00Z">
            <w:rPr>
              <w:del w:id="70" w:author="Luke Kim" w:date="2009-05-14T10:24:00Z"/>
            </w:rPr>
          </w:rPrChange>
        </w:rPr>
        <w:pPrChange w:id="71" w:author="Luke Kim" w:date="2009-05-14T11:03:00Z">
          <w:pPr/>
        </w:pPrChange>
      </w:pPr>
      <w:r w:rsidRPr="00DA3B65">
        <w:rPr>
          <w:rFonts w:ascii="Times New Roman" w:hAnsi="Times New Roman" w:cs="Times New Roman"/>
          <w:rPrChange w:id="72" w:author="Luke Kim" w:date="2009-05-14T09:59:00Z">
            <w:rPr/>
          </w:rPrChange>
        </w:rPr>
        <w:t>Each node within the tree is called an Attribute, and can be thought of as the input. Each resulting decision is called the Goal.</w:t>
      </w:r>
    </w:p>
    <w:p w:rsidR="00000000" w:rsidRDefault="00DA3B65" w:rsidP="00E55437">
      <w:pPr>
        <w:ind w:firstLine="284"/>
        <w:jc w:val="both"/>
        <w:rPr>
          <w:rFonts w:ascii="Times New Roman" w:hAnsi="Times New Roman" w:cs="Times New Roman"/>
          <w:rPrChange w:id="73" w:author="Luke Kim" w:date="2009-05-14T09:59:00Z">
            <w:rPr/>
          </w:rPrChange>
        </w:rPr>
        <w:pPrChange w:id="74" w:author="Luke Kim" w:date="2009-05-14T11:03:00Z">
          <w:pPr/>
        </w:pPrChange>
      </w:pPr>
      <w:del w:id="75" w:author="Luke Kim" w:date="2009-05-14T10:24:00Z">
        <w:r w:rsidRPr="00DA3B65">
          <w:rPr>
            <w:rFonts w:ascii="Times New Roman" w:hAnsi="Times New Roman" w:cs="Times New Roman"/>
            <w:rPrChange w:id="76" w:author="Luke Kim" w:date="2009-05-14T09:59:00Z">
              <w:rPr/>
            </w:rPrChange>
          </w:rPr>
          <w:delText>We started by building a training set; a database of Attributes and their associated Goals.</w:delText>
        </w:r>
      </w:del>
    </w:p>
    <w:p w:rsidR="00000000" w:rsidRDefault="00DA3B65" w:rsidP="002E313C">
      <w:pPr>
        <w:ind w:firstLine="284"/>
        <w:jc w:val="both"/>
        <w:rPr>
          <w:ins w:id="77" w:author="Luke Kim" w:date="2009-05-14T11:03:00Z"/>
          <w:rFonts w:ascii="Times New Roman" w:hAnsi="Times New Roman" w:cs="Times New Roman"/>
        </w:rPr>
        <w:pPrChange w:id="78" w:author="Luke Kim" w:date="2009-05-14T11:03:00Z">
          <w:pPr/>
        </w:pPrChange>
      </w:pPr>
      <w:r w:rsidRPr="00DA3B65">
        <w:rPr>
          <w:rFonts w:ascii="Times New Roman" w:hAnsi="Times New Roman" w:cs="Times New Roman"/>
          <w:rPrChange w:id="79" w:author="Luke Kim" w:date="2009-05-14T09:59:00Z">
            <w:rPr/>
          </w:rPrChange>
        </w:rPr>
        <w:t>To maintain a feasible experiment we chose relatively simple, but pertinent Attributes to compute, such as if our Agent could take a piece or be taken by a piece.</w:t>
      </w:r>
    </w:p>
    <w:p w:rsidR="00B7395C" w:rsidRDefault="00B7395C" w:rsidP="00B7395C">
      <w:pPr>
        <w:jc w:val="both"/>
        <w:rPr>
          <w:rFonts w:ascii="Times New Roman" w:hAnsi="Times New Roman" w:cs="Times New Roman"/>
          <w:rPrChange w:id="80" w:author="Luke Kim" w:date="2009-05-14T09:59:00Z">
            <w:rPr/>
          </w:rPrChange>
        </w:rPr>
        <w:pPrChange w:id="81" w:author="Luke Kim" w:date="2009-05-14T11:03:00Z">
          <w:pPr/>
        </w:pPrChange>
      </w:pPr>
      <w:ins w:id="82" w:author="Luke Kim" w:date="2009-05-14T11:03:00Z">
        <w:r>
          <w:rPr>
            <w:rFonts w:ascii="Times New Roman" w:hAnsi="Times New Roman" w:cs="Times New Roman"/>
          </w:rPr>
          <w:t>[INSERT SAMPLE Attributes &amp; Goals here]</w:t>
        </w:r>
      </w:ins>
    </w:p>
    <w:p w:rsidR="00000000" w:rsidRDefault="00DA3B65" w:rsidP="00B7395C">
      <w:pPr>
        <w:ind w:firstLine="284"/>
        <w:jc w:val="both"/>
        <w:rPr>
          <w:ins w:id="83" w:author="Luke Kim" w:date="2009-05-14T10:24:00Z"/>
          <w:rFonts w:ascii="Times New Roman" w:hAnsi="Times New Roman" w:cs="Times New Roman"/>
        </w:rPr>
        <w:pPrChange w:id="84" w:author="Luke Kim" w:date="2009-05-14T11:04:00Z">
          <w:pPr/>
        </w:pPrChange>
      </w:pPr>
      <w:r w:rsidRPr="00DA3B65">
        <w:rPr>
          <w:rFonts w:ascii="Times New Roman" w:hAnsi="Times New Roman" w:cs="Times New Roman"/>
          <w:rPrChange w:id="85" w:author="Luke Kim" w:date="2009-05-14T09:59:00Z">
            <w:rPr/>
          </w:rPrChange>
        </w:rPr>
        <w:t>The Goals were provided by a human "expert" or an Agent known to be better than Alpha-Beta pruning</w:t>
      </w:r>
      <w:ins w:id="86" w:author="Luke Kim" w:date="2009-05-14T10:25:00Z">
        <w:r w:rsidR="00ED50A9">
          <w:rPr>
            <w:rFonts w:ascii="Times New Roman" w:hAnsi="Times New Roman" w:cs="Times New Roman"/>
          </w:rPr>
          <w:t xml:space="preserve"> playing games. We captured the result of the Agent performing each combination of Attributes.</w:t>
        </w:r>
      </w:ins>
      <w:del w:id="87" w:author="Luke Kim" w:date="2009-05-14T10:24:00Z">
        <w:r w:rsidRPr="00DA3B65">
          <w:rPr>
            <w:rFonts w:ascii="Times New Roman" w:hAnsi="Times New Roman" w:cs="Times New Roman"/>
            <w:rPrChange w:id="88" w:author="Luke Kim" w:date="2009-05-14T09:59:00Z">
              <w:rPr/>
            </w:rPrChange>
          </w:rPr>
          <w:delText>.</w:delText>
        </w:r>
      </w:del>
    </w:p>
    <w:p w:rsidR="00000000" w:rsidRDefault="00DA3B65" w:rsidP="00B05C62">
      <w:pPr>
        <w:ind w:firstLine="284"/>
        <w:jc w:val="both"/>
        <w:rPr>
          <w:rFonts w:ascii="Times New Roman" w:hAnsi="Times New Roman" w:cs="Times New Roman"/>
          <w:rPrChange w:id="89" w:author="Luke Kim" w:date="2009-05-14T09:59:00Z">
            <w:rPr/>
          </w:rPrChange>
        </w:rPr>
        <w:pPrChange w:id="90" w:author="Luke Kim" w:date="2009-05-14T11:04:00Z">
          <w:pPr/>
        </w:pPrChange>
      </w:pPr>
      <w:del w:id="91" w:author="Luke Kim" w:date="2009-05-14T10:24:00Z">
        <w:r w:rsidRPr="00DA3B65">
          <w:rPr>
            <w:rFonts w:ascii="Times New Roman" w:hAnsi="Times New Roman" w:cs="Times New Roman"/>
            <w:rPrChange w:id="92" w:author="Luke Kim" w:date="2009-05-14T09:59:00Z">
              <w:rPr/>
            </w:rPrChange>
          </w:rPr>
          <w:delText xml:space="preserve"> </w:delText>
        </w:r>
      </w:del>
      <w:r w:rsidRPr="00DA3B65">
        <w:rPr>
          <w:rFonts w:ascii="Times New Roman" w:hAnsi="Times New Roman" w:cs="Times New Roman"/>
          <w:rPrChange w:id="93" w:author="Luke Kim" w:date="2009-05-14T09:59:00Z">
            <w:rPr/>
          </w:rPrChange>
        </w:rPr>
        <w:t>Originally we hoped to provide all Goals via human experts, but due to the volume of data, generated Goals from known better performing players were used.</w:t>
      </w:r>
    </w:p>
    <w:p w:rsidR="00000000" w:rsidRDefault="00DA3B65" w:rsidP="00B711C9">
      <w:pPr>
        <w:ind w:firstLine="284"/>
        <w:jc w:val="both"/>
        <w:rPr>
          <w:ins w:id="94" w:author="Luke Kim" w:date="2009-05-14T10:16:00Z"/>
          <w:rFonts w:ascii="Times New Roman" w:hAnsi="Times New Roman" w:cs="Times New Roman"/>
        </w:rPr>
        <w:pPrChange w:id="95" w:author="Luke Kim" w:date="2009-05-14T11:05:00Z">
          <w:pPr/>
        </w:pPrChange>
      </w:pPr>
      <w:del w:id="96" w:author="Luke Kim" w:date="2009-05-14T10:03:00Z">
        <w:r w:rsidRPr="00DA3B65">
          <w:rPr>
            <w:rFonts w:ascii="Times New Roman" w:hAnsi="Times New Roman" w:cs="Times New Roman"/>
            <w:rPrChange w:id="97" w:author="Luke Kim" w:date="2009-05-14T09:59:00Z">
              <w:rPr/>
            </w:rPrChange>
          </w:rPr>
          <w:delText>Once the training set was complete for multiple games, we then analysed the sets together to produce probabilities for each Decision Tree branch. This data was then fed into</w:delText>
        </w:r>
      </w:del>
      <w:ins w:id="98" w:author="Luke Kim" w:date="2009-05-14T10:05:00Z">
        <w:r w:rsidR="003C50CA">
          <w:rPr>
            <w:rFonts w:ascii="Times New Roman" w:hAnsi="Times New Roman" w:cs="Times New Roman"/>
          </w:rPr>
          <w:t>Each training set</w:t>
        </w:r>
      </w:ins>
      <w:ins w:id="99" w:author="Luke Kim" w:date="2009-05-14T10:13:00Z">
        <w:r w:rsidR="00F95BBB">
          <w:rPr>
            <w:rFonts w:ascii="Times New Roman" w:hAnsi="Times New Roman" w:cs="Times New Roman"/>
          </w:rPr>
          <w:t xml:space="preserve"> was built from data captured from multiple games and stored </w:t>
        </w:r>
        <w:r w:rsidR="00630BBC">
          <w:rPr>
            <w:rFonts w:ascii="Times New Roman" w:hAnsi="Times New Roman" w:cs="Times New Roman"/>
          </w:rPr>
          <w:t>within a training set directory</w:t>
        </w:r>
      </w:ins>
      <w:ins w:id="100" w:author="Luke Kim" w:date="2009-05-14T11:11:00Z">
        <w:r w:rsidR="00630BBC">
          <w:rPr>
            <w:rFonts w:ascii="Times New Roman" w:hAnsi="Times New Roman" w:cs="Times New Roman"/>
          </w:rPr>
          <w:t>. The aggregate results are used to produce associated p</w:t>
        </w:r>
        <w:r w:rsidR="000949F4">
          <w:rPr>
            <w:rFonts w:ascii="Times New Roman" w:hAnsi="Times New Roman" w:cs="Times New Roman"/>
          </w:rPr>
          <w:t>robabilities for each tree node being a good move.</w:t>
        </w:r>
      </w:ins>
    </w:p>
    <w:p w:rsidR="00000000" w:rsidRDefault="0006088F">
      <w:pPr>
        <w:jc w:val="both"/>
        <w:rPr>
          <w:ins w:id="101" w:author="Luke Kim" w:date="2009-05-14T10:17:00Z"/>
          <w:rFonts w:ascii="Times New Roman" w:hAnsi="Times New Roman" w:cs="Times New Roman"/>
          <w:b/>
        </w:rPr>
        <w:pPrChange w:id="102" w:author="Luke Kim" w:date="2009-05-14T10:46:00Z">
          <w:pPr/>
        </w:pPrChange>
      </w:pPr>
      <w:ins w:id="103" w:author="Luke Kim" w:date="2009-05-14T10:16:00Z">
        <w:r>
          <w:rPr>
            <w:rFonts w:ascii="Times New Roman" w:hAnsi="Times New Roman" w:cs="Times New Roman"/>
            <w:b/>
          </w:rPr>
          <w:t>2.2</w:t>
        </w:r>
        <w:r w:rsidRPr="003F7EE1">
          <w:rPr>
            <w:rFonts w:ascii="Times New Roman" w:hAnsi="Times New Roman" w:cs="Times New Roman"/>
            <w:b/>
          </w:rPr>
          <w:t xml:space="preserve"> </w:t>
        </w:r>
      </w:ins>
      <w:ins w:id="104" w:author="Luke Kim" w:date="2009-05-14T10:17:00Z">
        <w:r w:rsidR="0071661F">
          <w:rPr>
            <w:rFonts w:ascii="Times New Roman" w:hAnsi="Times New Roman" w:cs="Times New Roman"/>
            <w:b/>
          </w:rPr>
          <w:t>The jaDTi Library</w:t>
        </w:r>
      </w:ins>
    </w:p>
    <w:p w:rsidR="00000000" w:rsidRDefault="003F12B9" w:rsidP="00FF3994">
      <w:pPr>
        <w:ind w:firstLine="284"/>
        <w:jc w:val="both"/>
        <w:rPr>
          <w:ins w:id="105" w:author="Luke Kim" w:date="2009-05-14T10:26:00Z"/>
          <w:rFonts w:ascii="Times New Roman" w:hAnsi="Times New Roman" w:cs="Times New Roman"/>
        </w:rPr>
        <w:pPrChange w:id="106" w:author="Luke Kim" w:date="2009-05-14T11:06:00Z">
          <w:pPr/>
        </w:pPrChange>
      </w:pPr>
      <w:ins w:id="107" w:author="Luke Kim" w:date="2009-05-14T10:19:00Z">
        <w:r>
          <w:rPr>
            <w:rFonts w:ascii="Times New Roman" w:hAnsi="Times New Roman" w:cs="Times New Roman"/>
          </w:rPr>
          <w:t xml:space="preserve">Once our training set was complete, we then fed this </w:t>
        </w:r>
      </w:ins>
      <w:ins w:id="108" w:author="Luke Kim" w:date="2009-05-14T10:20:00Z">
        <w:r>
          <w:rPr>
            <w:rFonts w:ascii="Times New Roman" w:hAnsi="Times New Roman" w:cs="Times New Roman"/>
          </w:rPr>
          <w:t xml:space="preserve">raw </w:t>
        </w:r>
      </w:ins>
      <w:ins w:id="109" w:author="Luke Kim" w:date="2009-05-14T10:19:00Z">
        <w:r>
          <w:rPr>
            <w:rFonts w:ascii="Times New Roman" w:hAnsi="Times New Roman" w:cs="Times New Roman"/>
          </w:rPr>
          <w:t xml:space="preserve">data into </w:t>
        </w:r>
      </w:ins>
      <w:ins w:id="110" w:author="Luke Kim" w:date="2009-05-14T10:20:00Z">
        <w:r>
          <w:rPr>
            <w:rFonts w:ascii="Times New Roman" w:hAnsi="Times New Roman" w:cs="Times New Roman"/>
          </w:rPr>
          <w:t>the jaDTi library</w:t>
        </w:r>
      </w:ins>
      <w:customXmlInsRangeStart w:id="111" w:author="Luke Kim" w:date="2009-05-14T10:46:00Z"/>
      <w:sdt>
        <w:sdtPr>
          <w:rPr>
            <w:rFonts w:ascii="Times New Roman" w:hAnsi="Times New Roman" w:cs="Times New Roman"/>
          </w:rPr>
          <w:id w:val="693693"/>
          <w:citation/>
        </w:sdtPr>
        <w:sdtEndPr>
          <w:rPr>
            <w:vertAlign w:val="superscript"/>
          </w:rPr>
        </w:sdtEndPr>
        <w:sdtContent>
          <w:customXmlInsRangeEnd w:id="111"/>
          <w:ins w:id="112" w:author="Luke Kim" w:date="2009-05-14T10:46:00Z">
            <w:r w:rsidR="00DA3B65" w:rsidRPr="00DA3B65">
              <w:rPr>
                <w:rFonts w:ascii="Times New Roman" w:hAnsi="Times New Roman" w:cs="Times New Roman"/>
                <w:vertAlign w:val="superscript"/>
                <w:rPrChange w:id="113" w:author="Luke Kim" w:date="2009-05-14T10:46:00Z">
                  <w:rPr>
                    <w:rFonts w:ascii="Times New Roman" w:hAnsi="Times New Roman" w:cs="Times New Roman"/>
                  </w:rPr>
                </w:rPrChange>
              </w:rPr>
              <w:fldChar w:fldCharType="begin"/>
            </w:r>
            <w:r w:rsidR="00DA3B65" w:rsidRPr="00DA3B65">
              <w:rPr>
                <w:rFonts w:ascii="Times New Roman" w:hAnsi="Times New Roman" w:cs="Times New Roman"/>
                <w:vertAlign w:val="superscript"/>
                <w:rPrChange w:id="114" w:author="Luke Kim" w:date="2009-05-14T10:46:00Z">
                  <w:rPr>
                    <w:rFonts w:ascii="Times New Roman" w:hAnsi="Times New Roman" w:cs="Times New Roman"/>
                  </w:rPr>
                </w:rPrChange>
              </w:rPr>
              <w:instrText xml:space="preserve"> CITATION Jea09 \l 3081 </w:instrText>
            </w:r>
          </w:ins>
          <w:r w:rsidR="00DA3B65" w:rsidRPr="00DA3B65">
            <w:rPr>
              <w:rFonts w:ascii="Times New Roman" w:hAnsi="Times New Roman" w:cs="Times New Roman"/>
              <w:vertAlign w:val="superscript"/>
              <w:rPrChange w:id="115" w:author="Luke Kim" w:date="2009-05-14T10:46:00Z">
                <w:rPr>
                  <w:rFonts w:ascii="Times New Roman" w:hAnsi="Times New Roman" w:cs="Times New Roman"/>
                </w:rPr>
              </w:rPrChange>
            </w:rPr>
            <w:fldChar w:fldCharType="separate"/>
          </w:r>
          <w:ins w:id="116" w:author="Luke Kim" w:date="2009-05-14T10:46:00Z">
            <w:r w:rsidR="00DA3B65" w:rsidRPr="00DA3B65">
              <w:rPr>
                <w:rFonts w:ascii="Times New Roman" w:hAnsi="Times New Roman" w:cs="Times New Roman"/>
                <w:noProof/>
                <w:vertAlign w:val="superscript"/>
                <w:rPrChange w:id="117" w:author="Luke Kim" w:date="2009-05-14T10:46:00Z">
                  <w:rPr>
                    <w:rFonts w:ascii="Times New Roman" w:hAnsi="Times New Roman" w:cs="Times New Roman"/>
                    <w:noProof/>
                  </w:rPr>
                </w:rPrChange>
              </w:rPr>
              <w:t xml:space="preserve"> (2)</w:t>
            </w:r>
            <w:r w:rsidR="00DA3B65" w:rsidRPr="00DA3B65">
              <w:rPr>
                <w:rFonts w:ascii="Times New Roman" w:hAnsi="Times New Roman" w:cs="Times New Roman"/>
                <w:vertAlign w:val="superscript"/>
                <w:rPrChange w:id="118" w:author="Luke Kim" w:date="2009-05-14T10:46:00Z">
                  <w:rPr>
                    <w:rFonts w:ascii="Times New Roman" w:hAnsi="Times New Roman" w:cs="Times New Roman"/>
                  </w:rPr>
                </w:rPrChange>
              </w:rPr>
              <w:fldChar w:fldCharType="end"/>
            </w:r>
          </w:ins>
          <w:customXmlInsRangeStart w:id="119" w:author="Luke Kim" w:date="2009-05-14T10:46:00Z"/>
        </w:sdtContent>
      </w:sdt>
      <w:customXmlInsRangeEnd w:id="119"/>
      <w:ins w:id="120" w:author="Luke Kim" w:date="2009-05-14T10:26:00Z">
        <w:r w:rsidR="00157542">
          <w:rPr>
            <w:rFonts w:ascii="Times New Roman" w:hAnsi="Times New Roman" w:cs="Times New Roman"/>
          </w:rPr>
          <w:t xml:space="preserve"> to produce our actual Decision Trees.</w:t>
        </w:r>
      </w:ins>
    </w:p>
    <w:p w:rsidR="00000000" w:rsidRDefault="00157542" w:rsidP="00FF3994">
      <w:pPr>
        <w:ind w:firstLine="284"/>
        <w:jc w:val="both"/>
        <w:rPr>
          <w:ins w:id="121" w:author="Luke Kim" w:date="2009-05-14T10:28:00Z"/>
          <w:rFonts w:ascii="Times New Roman" w:hAnsi="Times New Roman" w:cs="Times New Roman"/>
        </w:rPr>
        <w:pPrChange w:id="122" w:author="Luke Kim" w:date="2009-05-14T11:06:00Z">
          <w:pPr/>
        </w:pPrChange>
      </w:pPr>
      <w:ins w:id="123" w:author="Luke Kim" w:date="2009-05-14T10:26:00Z">
        <w:r>
          <w:rPr>
            <w:rFonts w:ascii="Times New Roman" w:hAnsi="Times New Roman" w:cs="Times New Roman"/>
          </w:rPr>
          <w:t>We used the jaDTi library in interest of time, and because we didn</w:t>
        </w:r>
      </w:ins>
      <w:ins w:id="124" w:author="Luke Kim" w:date="2009-05-14T10:27:00Z">
        <w:r>
          <w:rPr>
            <w:rFonts w:ascii="Times New Roman" w:hAnsi="Times New Roman" w:cs="Times New Roman"/>
          </w:rPr>
          <w:t>’t want to “reinvent the wheel.” Although we did actually first attempt to write a Decision Tree library ourselves, the jaDTi library proved to produce the results we were looking for.</w:t>
        </w:r>
      </w:ins>
    </w:p>
    <w:p w:rsidR="00000000" w:rsidRDefault="004429B7" w:rsidP="00FF3994">
      <w:pPr>
        <w:ind w:firstLine="284"/>
        <w:jc w:val="both"/>
        <w:rPr>
          <w:ins w:id="125" w:author="Luke Kim" w:date="2009-05-14T10:28:00Z"/>
          <w:rFonts w:ascii="Times New Roman" w:hAnsi="Times New Roman" w:cs="Times New Roman"/>
        </w:rPr>
        <w:pPrChange w:id="126" w:author="Luke Kim" w:date="2009-05-14T11:06:00Z">
          <w:pPr/>
        </w:pPrChange>
      </w:pPr>
      <w:ins w:id="127" w:author="Luke Kim" w:date="2009-05-14T10:28:00Z">
        <w:r>
          <w:rPr>
            <w:rFonts w:ascii="Times New Roman" w:hAnsi="Times New Roman" w:cs="Times New Roman"/>
          </w:rPr>
          <w:lastRenderedPageBreak/>
          <w:t>To feed data into the library, we first had to write a utility to convert our training set of raw data files into a Java Database readable by the library.</w:t>
        </w:r>
      </w:ins>
    </w:p>
    <w:p w:rsidR="00000000" w:rsidRDefault="00D417AC" w:rsidP="00FF3994">
      <w:pPr>
        <w:ind w:firstLine="284"/>
        <w:jc w:val="both"/>
        <w:rPr>
          <w:ins w:id="128" w:author="Luke Kim" w:date="2009-05-14T10:33:00Z"/>
          <w:rFonts w:ascii="Times New Roman" w:hAnsi="Times New Roman" w:cs="Times New Roman"/>
        </w:rPr>
        <w:pPrChange w:id="129" w:author="Luke Kim" w:date="2009-05-14T11:06:00Z">
          <w:pPr/>
        </w:pPrChange>
      </w:pPr>
      <w:ins w:id="130" w:author="Luke Kim" w:date="2009-05-14T10:33:00Z">
        <w:r>
          <w:rPr>
            <w:rFonts w:ascii="Times New Roman" w:hAnsi="Times New Roman" w:cs="Times New Roman"/>
          </w:rPr>
          <w:t>Using jaDTi also allowed us to visualise the Decision Trees built as shown below.</w:t>
        </w:r>
      </w:ins>
    </w:p>
    <w:p w:rsidR="00000000" w:rsidRDefault="00D417AC">
      <w:pPr>
        <w:jc w:val="both"/>
        <w:rPr>
          <w:ins w:id="131" w:author="Luke Kim" w:date="2009-05-14T10:33:00Z"/>
          <w:rFonts w:ascii="Times New Roman" w:hAnsi="Times New Roman" w:cs="Times New Roman"/>
        </w:rPr>
        <w:pPrChange w:id="132" w:author="Luke Kim" w:date="2009-05-14T10:46:00Z">
          <w:pPr/>
        </w:pPrChange>
      </w:pPr>
      <w:ins w:id="133" w:author="Luke Kim" w:date="2009-05-14T10:33:00Z">
        <w:r>
          <w:rPr>
            <w:rFonts w:ascii="Times New Roman" w:hAnsi="Times New Roman" w:cs="Times New Roman"/>
          </w:rPr>
          <w:t>[INSERT DECISION TREE FIGURE HERE]</w:t>
        </w:r>
      </w:ins>
    </w:p>
    <w:p w:rsidR="00000000" w:rsidRDefault="004429B7" w:rsidP="005F1763">
      <w:pPr>
        <w:ind w:firstLine="284"/>
        <w:jc w:val="both"/>
        <w:rPr>
          <w:del w:id="134" w:author="Luke Kim" w:date="2009-05-13T21:59:00Z"/>
          <w:rFonts w:ascii="Times New Roman" w:hAnsi="Times New Roman" w:cs="Times New Roman"/>
        </w:rPr>
        <w:pPrChange w:id="135" w:author="Luke Kim" w:date="2009-05-14T11:11:00Z">
          <w:pPr/>
        </w:pPrChange>
      </w:pPr>
      <w:ins w:id="136" w:author="Luke Kim" w:date="2009-05-14T10:29:00Z">
        <w:r>
          <w:rPr>
            <w:rFonts w:ascii="Times New Roman" w:hAnsi="Times New Roman" w:cs="Times New Roman"/>
          </w:rPr>
          <w:t xml:space="preserve">Once the database was built, </w:t>
        </w:r>
      </w:ins>
      <w:ins w:id="137" w:author="Luke Kim" w:date="2009-05-14T10:31:00Z">
        <w:r w:rsidR="00D417AC">
          <w:rPr>
            <w:rFonts w:ascii="Times New Roman" w:hAnsi="Times New Roman" w:cs="Times New Roman"/>
          </w:rPr>
          <w:t xml:space="preserve">upon </w:t>
        </w:r>
      </w:ins>
      <w:ins w:id="138" w:author="Luke Kim" w:date="2009-05-14T10:33:00Z">
        <w:r w:rsidR="00D417AC">
          <w:rPr>
            <w:rFonts w:ascii="Times New Roman" w:hAnsi="Times New Roman" w:cs="Times New Roman"/>
          </w:rPr>
          <w:t>initialisation</w:t>
        </w:r>
      </w:ins>
      <w:ins w:id="139" w:author="Luke Kim" w:date="2009-05-14T10:31:00Z">
        <w:r w:rsidR="00D417AC">
          <w:rPr>
            <w:rFonts w:ascii="Times New Roman" w:hAnsi="Times New Roman" w:cs="Times New Roman"/>
          </w:rPr>
          <w:t xml:space="preserve"> of our Agent we run </w:t>
        </w:r>
      </w:ins>
      <w:ins w:id="140" w:author="Luke Kim" w:date="2009-05-14T10:29:00Z">
        <w:r>
          <w:rPr>
            <w:rFonts w:ascii="Times New Roman" w:hAnsi="Times New Roman" w:cs="Times New Roman"/>
          </w:rPr>
          <w:t>jaDTi over the data, generating actual Decision Tree objects</w:t>
        </w:r>
      </w:ins>
      <w:ins w:id="141" w:author="Luke Kim" w:date="2009-05-14T11:07:00Z">
        <w:r w:rsidR="00C634B9">
          <w:rPr>
            <w:rFonts w:ascii="Times New Roman" w:hAnsi="Times New Roman" w:cs="Times New Roman"/>
          </w:rPr>
          <w:t xml:space="preserve"> along with their associated probability results</w:t>
        </w:r>
      </w:ins>
      <w:ins w:id="142" w:author="Luke Kim" w:date="2009-05-14T10:29:00Z">
        <w:r>
          <w:rPr>
            <w:rFonts w:ascii="Times New Roman" w:hAnsi="Times New Roman" w:cs="Times New Roman"/>
          </w:rPr>
          <w:t>.</w:t>
        </w:r>
      </w:ins>
      <w:ins w:id="143" w:author="Luke Kim" w:date="2009-05-14T10:32:00Z">
        <w:r w:rsidR="00D417AC">
          <w:rPr>
            <w:rFonts w:ascii="Times New Roman" w:hAnsi="Times New Roman" w:cs="Times New Roman"/>
          </w:rPr>
          <w:t xml:space="preserve"> At this stage the Agent has </w:t>
        </w:r>
      </w:ins>
      <w:ins w:id="144" w:author="Luke Kim" w:date="2009-05-14T10:33:00Z">
        <w:r w:rsidR="00D417AC">
          <w:rPr>
            <w:rFonts w:ascii="Times New Roman" w:hAnsi="Times New Roman" w:cs="Times New Roman"/>
          </w:rPr>
          <w:t>“learnt” the moves of the “expert.”</w:t>
        </w:r>
      </w:ins>
    </w:p>
    <w:p w:rsidR="00000000" w:rsidRDefault="00AE0817" w:rsidP="005F1763">
      <w:pPr>
        <w:ind w:firstLine="284"/>
        <w:jc w:val="both"/>
        <w:rPr>
          <w:ins w:id="145" w:author="Luke Kim" w:date="2009-05-14T10:35:00Z"/>
          <w:rFonts w:ascii="Times New Roman" w:hAnsi="Times New Roman" w:cs="Times New Roman"/>
          <w:rPrChange w:id="146" w:author="Luke Kim" w:date="2009-05-14T09:59:00Z">
            <w:rPr>
              <w:ins w:id="147" w:author="Luke Kim" w:date="2009-05-14T10:35:00Z"/>
            </w:rPr>
          </w:rPrChange>
        </w:rPr>
        <w:pPrChange w:id="148" w:author="Luke Kim" w:date="2009-05-14T11:11:00Z">
          <w:pPr/>
        </w:pPrChange>
      </w:pPr>
    </w:p>
    <w:p w:rsidR="004A3F9F" w:rsidRDefault="00A8370B">
      <w:pPr>
        <w:jc w:val="both"/>
        <w:rPr>
          <w:ins w:id="149" w:author="Luke Kim" w:date="2009-05-14T11:08:00Z"/>
          <w:rFonts w:ascii="Times New Roman" w:hAnsi="Times New Roman" w:cs="Times New Roman"/>
          <w:b/>
        </w:rPr>
        <w:pPrChange w:id="150" w:author="Luke Kim" w:date="2009-05-14T10:46:00Z">
          <w:pPr/>
        </w:pPrChange>
      </w:pPr>
      <w:ins w:id="151" w:author="Luke Kim" w:date="2009-05-14T11:08:00Z">
        <w:r>
          <w:rPr>
            <w:rFonts w:ascii="Times New Roman" w:hAnsi="Times New Roman" w:cs="Times New Roman"/>
            <w:b/>
          </w:rPr>
          <w:t>2.3 Choosing a Move</w:t>
        </w:r>
      </w:ins>
    </w:p>
    <w:p w:rsidR="00630BBC" w:rsidRPr="0030781A" w:rsidRDefault="0030781A" w:rsidP="00772B6C">
      <w:pPr>
        <w:ind w:firstLine="284"/>
        <w:jc w:val="both"/>
        <w:rPr>
          <w:ins w:id="152" w:author="Luke Kim" w:date="2009-05-14T11:08:00Z"/>
          <w:rFonts w:ascii="Times New Roman" w:hAnsi="Times New Roman" w:cs="Times New Roman"/>
          <w:rPrChange w:id="153" w:author="Luke Kim" w:date="2009-05-14T11:12:00Z">
            <w:rPr>
              <w:ins w:id="154" w:author="Luke Kim" w:date="2009-05-14T11:08:00Z"/>
              <w:rFonts w:ascii="Times New Roman" w:hAnsi="Times New Roman" w:cs="Times New Roman"/>
              <w:b/>
            </w:rPr>
          </w:rPrChange>
        </w:rPr>
        <w:pPrChange w:id="155" w:author="Luke Kim" w:date="2009-05-14T11:09:00Z">
          <w:pPr/>
        </w:pPrChange>
      </w:pPr>
      <w:ins w:id="156" w:author="Luke Kim" w:date="2009-05-14T11:12:00Z">
        <w:r>
          <w:rPr>
            <w:rFonts w:ascii="Times New Roman" w:hAnsi="Times New Roman" w:cs="Times New Roman"/>
          </w:rPr>
          <w:t xml:space="preserve">During game play, </w:t>
        </w:r>
      </w:ins>
      <w:ins w:id="157" w:author="Luke Kim" w:date="2009-05-14T11:14:00Z">
        <w:r>
          <w:rPr>
            <w:rFonts w:ascii="Times New Roman" w:hAnsi="Times New Roman" w:cs="Times New Roman"/>
          </w:rPr>
          <w:t xml:space="preserve">we generate a test set of data for </w:t>
        </w:r>
      </w:ins>
      <w:ins w:id="158" w:author="Luke Kim" w:date="2009-05-14T11:18:00Z">
        <w:r>
          <w:rPr>
            <w:rFonts w:ascii="Times New Roman" w:hAnsi="Times New Roman" w:cs="Times New Roman"/>
          </w:rPr>
          <w:t>all</w:t>
        </w:r>
      </w:ins>
      <w:ins w:id="159" w:author="Luke Kim" w:date="2009-05-14T11:14:00Z">
        <w:r>
          <w:rPr>
            <w:rFonts w:ascii="Times New Roman" w:hAnsi="Times New Roman" w:cs="Times New Roman"/>
          </w:rPr>
          <w:t xml:space="preserve"> next </w:t>
        </w:r>
      </w:ins>
      <w:ins w:id="160" w:author="Luke Kim" w:date="2009-05-14T11:18:00Z">
        <w:r>
          <w:rPr>
            <w:rFonts w:ascii="Times New Roman" w:hAnsi="Times New Roman" w:cs="Times New Roman"/>
          </w:rPr>
          <w:t xml:space="preserve">set of possible </w:t>
        </w:r>
      </w:ins>
      <w:ins w:id="161" w:author="Luke Kim" w:date="2009-05-14T11:14:00Z">
        <w:r>
          <w:rPr>
            <w:rFonts w:ascii="Times New Roman" w:hAnsi="Times New Roman" w:cs="Times New Roman"/>
          </w:rPr>
          <w:t>move</w:t>
        </w:r>
      </w:ins>
      <w:ins w:id="162" w:author="Luke Kim" w:date="2009-05-14T11:18:00Z">
        <w:r>
          <w:rPr>
            <w:rFonts w:ascii="Times New Roman" w:hAnsi="Times New Roman" w:cs="Times New Roman"/>
          </w:rPr>
          <w:t>s</w:t>
        </w:r>
      </w:ins>
      <w:ins w:id="163" w:author="Luke Kim" w:date="2009-05-14T11:14:00Z">
        <w:r>
          <w:rPr>
            <w:rFonts w:ascii="Times New Roman" w:hAnsi="Times New Roman" w:cs="Times New Roman"/>
          </w:rPr>
          <w:t xml:space="preserve"> using the Attributes specified earlier. We then compare this test set</w:t>
        </w:r>
      </w:ins>
      <w:ins w:id="164" w:author="Luke Kim" w:date="2009-05-14T11:17:00Z">
        <w:r>
          <w:rPr>
            <w:rFonts w:ascii="Times New Roman" w:hAnsi="Times New Roman" w:cs="Times New Roman"/>
          </w:rPr>
          <w:t xml:space="preserve"> of moves</w:t>
        </w:r>
      </w:ins>
      <w:ins w:id="165" w:author="Luke Kim" w:date="2009-05-14T11:14:00Z">
        <w:r>
          <w:rPr>
            <w:rFonts w:ascii="Times New Roman" w:hAnsi="Times New Roman" w:cs="Times New Roman"/>
          </w:rPr>
          <w:t xml:space="preserve"> against the set in our Decision Tree data.</w:t>
        </w:r>
      </w:ins>
      <w:ins w:id="166" w:author="Luke Kim" w:date="2009-05-14T11:18:00Z">
        <w:r w:rsidR="000A3C61">
          <w:rPr>
            <w:rFonts w:ascii="Times New Roman" w:hAnsi="Times New Roman" w:cs="Times New Roman"/>
          </w:rPr>
          <w:t xml:space="preserve"> If</w:t>
        </w:r>
        <w:r>
          <w:rPr>
            <w:rFonts w:ascii="Times New Roman" w:hAnsi="Times New Roman" w:cs="Times New Roman"/>
          </w:rPr>
          <w:t xml:space="preserve"> </w:t>
        </w:r>
      </w:ins>
      <w:ins w:id="167" w:author="Luke Kim" w:date="2009-05-14T11:19:00Z">
        <w:r>
          <w:rPr>
            <w:rFonts w:ascii="Times New Roman" w:hAnsi="Times New Roman" w:cs="Times New Roman"/>
          </w:rPr>
          <w:t xml:space="preserve">a </w:t>
        </w:r>
      </w:ins>
      <w:ins w:id="168" w:author="Luke Kim" w:date="2009-05-14T11:18:00Z">
        <w:r>
          <w:rPr>
            <w:rFonts w:ascii="Times New Roman" w:hAnsi="Times New Roman" w:cs="Times New Roman"/>
          </w:rPr>
          <w:t>suggested move from</w:t>
        </w:r>
      </w:ins>
      <w:ins w:id="169" w:author="Luke Kim" w:date="2009-05-14T11:19:00Z">
        <w:r>
          <w:rPr>
            <w:rFonts w:ascii="Times New Roman" w:hAnsi="Times New Roman" w:cs="Times New Roman"/>
          </w:rPr>
          <w:t xml:space="preserve"> a piece</w:t>
        </w:r>
      </w:ins>
      <w:ins w:id="170" w:author="Luke Kim" w:date="2009-05-14T11:18:00Z">
        <w:r>
          <w:rPr>
            <w:rFonts w:ascii="Times New Roman" w:hAnsi="Times New Roman" w:cs="Times New Roman"/>
          </w:rPr>
          <w:t xml:space="preserve"> differs from the move suggested by the Decision Tree, we reject</w:t>
        </w:r>
      </w:ins>
      <w:ins w:id="171" w:author="Luke Kim" w:date="2009-05-14T11:19:00Z">
        <w:r>
          <w:rPr>
            <w:rFonts w:ascii="Times New Roman" w:hAnsi="Times New Roman" w:cs="Times New Roman"/>
          </w:rPr>
          <w:t xml:space="preserve"> that piece. This effectively reduces the s</w:t>
        </w:r>
        <w:r w:rsidR="00BA7C05">
          <w:rPr>
            <w:rFonts w:ascii="Times New Roman" w:hAnsi="Times New Roman" w:cs="Times New Roman"/>
          </w:rPr>
          <w:t>earch space for the agent, b</w:t>
        </w:r>
      </w:ins>
      <w:ins w:id="172" w:author="Luke Kim" w:date="2009-05-14T11:21:00Z">
        <w:r w:rsidR="00BA7C05">
          <w:rPr>
            <w:rFonts w:ascii="Times New Roman" w:hAnsi="Times New Roman" w:cs="Times New Roman"/>
          </w:rPr>
          <w:t>y</w:t>
        </w:r>
      </w:ins>
      <w:ins w:id="173" w:author="Luke Kim" w:date="2009-05-14T11:19:00Z">
        <w:r>
          <w:rPr>
            <w:rFonts w:ascii="Times New Roman" w:hAnsi="Times New Roman" w:cs="Times New Roman"/>
          </w:rPr>
          <w:t xml:space="preserve"> removing pieces believed to have bad moves as per our Decision Tree data.</w:t>
        </w:r>
      </w:ins>
    </w:p>
    <w:p w:rsidR="00000000" w:rsidRDefault="00DA3B65">
      <w:pPr>
        <w:jc w:val="both"/>
        <w:rPr>
          <w:del w:id="174" w:author="Luke Kim" w:date="2009-05-13T21:59:00Z"/>
          <w:rFonts w:ascii="Times New Roman" w:hAnsi="Times New Roman" w:cs="Times New Roman"/>
          <w:b/>
          <w:rPrChange w:id="175" w:author="Luke Kim" w:date="2009-05-14T09:59:00Z">
            <w:rPr>
              <w:del w:id="176" w:author="Luke Kim" w:date="2009-05-13T21:59:00Z"/>
              <w:rFonts w:ascii="Times New Roman" w:hAnsi="Times New Roman"/>
              <w:b/>
              <w:sz w:val="28"/>
            </w:rPr>
          </w:rPrChange>
        </w:rPr>
        <w:pPrChange w:id="177" w:author="Luke Kim" w:date="2009-05-14T10:46:00Z">
          <w:pPr/>
        </w:pPrChange>
      </w:pPr>
      <w:del w:id="178" w:author="Luke Kim" w:date="2009-05-13T21:59:00Z">
        <w:r w:rsidRPr="00DA3B65">
          <w:rPr>
            <w:rFonts w:ascii="Times New Roman" w:hAnsi="Times New Roman" w:cs="Times New Roman"/>
            <w:b/>
            <w:rPrChange w:id="179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O</w:delText>
        </w:r>
      </w:del>
    </w:p>
    <w:p w:rsidR="00000000" w:rsidDel="00BA7C05" w:rsidRDefault="00DA3B65">
      <w:pPr>
        <w:jc w:val="both"/>
        <w:rPr>
          <w:del w:id="180" w:author="Luke Kim" w:date="2009-05-14T11:20:00Z"/>
          <w:rFonts w:ascii="Times New Roman" w:hAnsi="Times New Roman" w:cs="Times New Roman"/>
          <w:rPrChange w:id="181" w:author="Luke Kim" w:date="2009-05-14T10:44:00Z">
            <w:rPr>
              <w:del w:id="182" w:author="Luke Kim" w:date="2009-05-14T11:20:00Z"/>
              <w:rFonts w:ascii="Times New Roman" w:hAnsi="Times New Roman"/>
              <w:b/>
              <w:sz w:val="28"/>
            </w:rPr>
          </w:rPrChange>
        </w:rPr>
        <w:pPrChange w:id="183" w:author="Luke Kim" w:date="2009-05-14T10:46:00Z">
          <w:pPr/>
        </w:pPrChange>
      </w:pPr>
      <w:del w:id="184" w:author="Luke Kim" w:date="2009-05-14T10:30:00Z">
        <w:r w:rsidRPr="00DA3B65">
          <w:rPr>
            <w:rFonts w:ascii="Times New Roman" w:hAnsi="Times New Roman" w:cs="Times New Roman"/>
            <w:b/>
            <w:rPrChange w:id="185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</w:del>
      <w:del w:id="186" w:author="Luke Kim" w:date="2009-05-14T10:35:00Z">
        <w:r w:rsidRPr="00DA3B65">
          <w:rPr>
            <w:rFonts w:ascii="Times New Roman" w:hAnsi="Times New Roman" w:cs="Times New Roman"/>
            <w:b/>
            <w:rPrChange w:id="187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</w:del>
      <w:del w:id="188" w:author="Luke Kim" w:date="2009-05-14T11:20:00Z">
        <w:r w:rsidRPr="00DA3B65" w:rsidDel="00BA7C05">
          <w:rPr>
            <w:rFonts w:ascii="Times New Roman" w:hAnsi="Times New Roman" w:cs="Times New Roman"/>
            <w:b/>
            <w:rPrChange w:id="189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2.</w:delText>
        </w:r>
      </w:del>
      <w:del w:id="190" w:author="Luke Kim" w:date="2009-05-14T11:08:00Z">
        <w:r w:rsidRPr="00DA3B65" w:rsidDel="004A3F9F">
          <w:rPr>
            <w:rFonts w:ascii="Times New Roman" w:hAnsi="Times New Roman" w:cs="Times New Roman"/>
            <w:b/>
            <w:rPrChange w:id="191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3</w:delText>
        </w:r>
      </w:del>
      <w:del w:id="192" w:author="Luke Kim" w:date="2009-05-14T11:20:00Z">
        <w:r w:rsidRPr="00DA3B65" w:rsidDel="00BA7C05">
          <w:rPr>
            <w:rFonts w:ascii="Times New Roman" w:hAnsi="Times New Roman" w:cs="Times New Roman"/>
            <w:b/>
            <w:rPrChange w:id="193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 xml:space="preserve"> </w:delText>
        </w:r>
      </w:del>
      <w:del w:id="194" w:author="Luke Kim" w:date="2009-05-14T10:35:00Z">
        <w:r w:rsidRPr="00DA3B65">
          <w:rPr>
            <w:rFonts w:ascii="Times New Roman" w:hAnsi="Times New Roman" w:cs="Times New Roman"/>
            <w:b/>
            <w:rPrChange w:id="195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Application of Moves</w:delText>
        </w:r>
      </w:del>
    </w:p>
    <w:p w:rsidR="00EE2403" w:rsidRDefault="00DA3B65" w:rsidP="009C37F9">
      <w:pPr>
        <w:jc w:val="both"/>
        <w:rPr>
          <w:ins w:id="196" w:author="Luke Kim" w:date="2009-05-14T11:22:00Z"/>
          <w:rFonts w:ascii="Times New Roman" w:hAnsi="Times New Roman" w:cs="Times New Roman"/>
          <w:b/>
        </w:rPr>
      </w:pPr>
      <w:r w:rsidRPr="00DA3B65">
        <w:rPr>
          <w:rFonts w:ascii="Times New Roman" w:hAnsi="Times New Roman" w:cs="Times New Roman"/>
          <w:b/>
          <w:rPrChange w:id="197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3 Results</w:t>
      </w:r>
    </w:p>
    <w:p w:rsidR="00D501D9" w:rsidRPr="003F7EE1" w:rsidRDefault="00D501D9" w:rsidP="009C37F9">
      <w:pPr>
        <w:jc w:val="both"/>
        <w:rPr>
          <w:rFonts w:ascii="Times New Roman" w:hAnsi="Times New Roman" w:cs="Times New Roman"/>
          <w:b/>
          <w:rPrChange w:id="198" w:author="Luke Kim" w:date="2009-05-14T09:59:00Z">
            <w:rPr>
              <w:rFonts w:ascii="Times New Roman" w:hAnsi="Times New Roman"/>
              <w:b/>
              <w:sz w:val="28"/>
            </w:rPr>
          </w:rPrChange>
        </w:rPr>
      </w:pPr>
    </w:p>
    <w:p w:rsidR="00736252" w:rsidRDefault="00DA3B65" w:rsidP="00736252">
      <w:pPr>
        <w:ind w:left="284" w:hanging="284"/>
        <w:rPr>
          <w:ins w:id="199" w:author="Luke Kim" w:date="2009-05-14T11:27:00Z"/>
          <w:rFonts w:ascii="Times New Roman" w:hAnsi="Times New Roman" w:cs="Times New Roman"/>
          <w:b/>
        </w:rPr>
        <w:pPrChange w:id="200" w:author="Luke Kim" w:date="2009-05-14T11:27:00Z">
          <w:pPr/>
        </w:pPrChange>
      </w:pPr>
      <w:r w:rsidRPr="00DA3B65">
        <w:rPr>
          <w:rFonts w:ascii="Times New Roman" w:hAnsi="Times New Roman" w:cs="Times New Roman"/>
          <w:b/>
          <w:rPrChange w:id="201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4 Discussion</w:t>
      </w:r>
      <w:r w:rsidRPr="00DA3B65">
        <w:rPr>
          <w:rFonts w:ascii="Times New Roman" w:hAnsi="Times New Roman" w:cs="Times New Roman"/>
          <w:b/>
          <w:rPrChange w:id="202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4.1 Alpha-Beta Pruning</w:t>
      </w:r>
      <w:r w:rsidRPr="00DA3B65">
        <w:rPr>
          <w:rFonts w:ascii="Times New Roman" w:hAnsi="Times New Roman" w:cs="Times New Roman"/>
          <w:b/>
          <w:rPrChange w:id="203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4.2 Game Playing</w:t>
      </w:r>
      <w:r w:rsidRPr="00DA3B65">
        <w:rPr>
          <w:rFonts w:ascii="Times New Roman" w:hAnsi="Times New Roman" w:cs="Times New Roman"/>
          <w:b/>
          <w:rPrChange w:id="204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4.3 Decision Tree</w:t>
      </w:r>
      <w:ins w:id="205" w:author="Luke Kim" w:date="2009-05-14T11:27:00Z">
        <w:r w:rsidR="00736252">
          <w:rPr>
            <w:rFonts w:ascii="Times New Roman" w:hAnsi="Times New Roman" w:cs="Times New Roman"/>
            <w:b/>
          </w:rPr>
          <w:t xml:space="preserve"> Learning</w:t>
        </w:r>
      </w:ins>
    </w:p>
    <w:p w:rsidR="00736252" w:rsidRDefault="00736252" w:rsidP="00736252">
      <w:pPr>
        <w:ind w:left="284" w:hanging="284"/>
        <w:rPr>
          <w:ins w:id="206" w:author="Luke Kim" w:date="2009-05-14T11:27:00Z"/>
          <w:rFonts w:ascii="Times New Roman" w:hAnsi="Times New Roman" w:cs="Times New Roman"/>
          <w:b/>
        </w:rPr>
        <w:pPrChange w:id="207" w:author="Luke Kim" w:date="2009-05-14T11:27:00Z">
          <w:pPr/>
        </w:pPrChange>
      </w:pPr>
      <w:ins w:id="208" w:author="Luke Kim" w:date="2009-05-14T11:27:00Z">
        <w:r>
          <w:rPr>
            <w:rFonts w:ascii="Times New Roman" w:hAnsi="Times New Roman" w:cs="Times New Roman"/>
            <w:b/>
          </w:rPr>
          <w:t>[we could save more time perhaps for bigger ply]</w:t>
        </w:r>
      </w:ins>
    </w:p>
    <w:p w:rsidR="00E26FE6" w:rsidRDefault="00DA3B65" w:rsidP="00736252">
      <w:pPr>
        <w:ind w:left="284" w:hanging="284"/>
        <w:rPr>
          <w:ins w:id="209" w:author="Luke Kim" w:date="2009-05-14T11:23:00Z"/>
          <w:rFonts w:ascii="Times New Roman" w:hAnsi="Times New Roman" w:cs="Times New Roman"/>
          <w:b/>
        </w:rPr>
        <w:pPrChange w:id="210" w:author="Luke Kim" w:date="2009-05-14T11:27:00Z">
          <w:pPr/>
        </w:pPrChange>
      </w:pPr>
      <w:del w:id="211" w:author="Luke Kim" w:date="2009-05-14T11:27:00Z">
        <w:r w:rsidRPr="00DA3B65" w:rsidDel="00736252">
          <w:rPr>
            <w:rFonts w:ascii="Times New Roman" w:hAnsi="Times New Roman" w:cs="Times New Roman"/>
            <w:b/>
            <w:rPrChange w:id="212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delText>s</w:delText>
        </w:r>
      </w:del>
      <w:r w:rsidRPr="00DA3B65">
        <w:rPr>
          <w:rFonts w:ascii="Times New Roman" w:hAnsi="Times New Roman" w:cs="Times New Roman"/>
          <w:b/>
          <w:rPrChange w:id="213" w:author="Luke Kim" w:date="2009-05-14T09:59:00Z">
            <w:rPr>
              <w:rFonts w:ascii="Times New Roman" w:hAnsi="Times New Roman"/>
              <w:b/>
              <w:sz w:val="28"/>
            </w:rPr>
          </w:rPrChange>
        </w:rPr>
        <w:br/>
        <w:t>4.4 Machine Learning</w:t>
      </w:r>
    </w:p>
    <w:p w:rsidR="00000000" w:rsidRDefault="00DA3B65">
      <w:pPr>
        <w:ind w:left="284" w:hanging="284"/>
        <w:rPr>
          <w:rFonts w:ascii="Times New Roman" w:hAnsi="Times New Roman" w:cs="Times New Roman"/>
          <w:b/>
          <w:rPrChange w:id="214" w:author="Luke Kim" w:date="2009-05-14T09:59:00Z">
            <w:rPr>
              <w:rFonts w:ascii="Times New Roman" w:hAnsi="Times New Roman"/>
              <w:b/>
              <w:sz w:val="28"/>
            </w:rPr>
          </w:rPrChange>
        </w:rPr>
        <w:pPrChange w:id="215" w:author="Luke Kim" w:date="2009-05-14T10:49:00Z">
          <w:pPr/>
        </w:pPrChange>
      </w:pPr>
      <w:del w:id="216" w:author="Luke Kim" w:date="2009-05-14T11:23:00Z">
        <w:r w:rsidRPr="00DA3B65" w:rsidDel="00E26FE6">
          <w:rPr>
            <w:rFonts w:ascii="Times New Roman" w:hAnsi="Times New Roman" w:cs="Times New Roman"/>
            <w:b/>
            <w:rPrChange w:id="217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  <w:r w:rsidRPr="00DA3B65" w:rsidDel="00E26FE6">
          <w:rPr>
            <w:rFonts w:ascii="Times New Roman" w:hAnsi="Times New Roman" w:cs="Times New Roman"/>
            <w:b/>
            <w:rPrChange w:id="218" w:author="Luke Kim" w:date="2009-05-14T09:59:00Z">
              <w:rPr>
                <w:rFonts w:ascii="Times New Roman" w:hAnsi="Times New Roman"/>
                <w:b/>
                <w:sz w:val="28"/>
              </w:rPr>
            </w:rPrChange>
          </w:rPr>
          <w:br/>
        </w:r>
      </w:del>
      <w:r w:rsidRPr="00DA3B65">
        <w:rPr>
          <w:rFonts w:ascii="Times New Roman" w:hAnsi="Times New Roman" w:cs="Times New Roman"/>
          <w:b/>
          <w:rPrChange w:id="219" w:author="Luke Kim" w:date="2009-05-14T09:59:00Z">
            <w:rPr>
              <w:rFonts w:ascii="Times New Roman" w:hAnsi="Times New Roman"/>
              <w:b/>
              <w:sz w:val="28"/>
            </w:rPr>
          </w:rPrChange>
        </w:rPr>
        <w:t>5 Conclusion</w:t>
      </w:r>
    </w:p>
    <w:sdt>
      <w:sdtPr>
        <w:rPr>
          <w:rFonts w:ascii="Times New Roman" w:hAnsi="Times New Roman" w:cs="Times New Roman"/>
        </w:rPr>
        <w:id w:val="1180791"/>
        <w:docPartObj>
          <w:docPartGallery w:val="Bibliographies"/>
          <w:docPartUnique/>
        </w:docPartObj>
      </w:sdtPr>
      <w:sdtContent>
        <w:p w:rsidR="00AE5606" w:rsidRPr="003F7EE1" w:rsidRDefault="00DA3B65" w:rsidP="00AE5606">
          <w:pPr>
            <w:jc w:val="both"/>
            <w:rPr>
              <w:rFonts w:ascii="Times New Roman" w:hAnsi="Times New Roman" w:cs="Times New Roman"/>
            </w:rPr>
          </w:pPr>
          <w:r w:rsidRPr="00DA3B65">
            <w:rPr>
              <w:rFonts w:ascii="Times New Roman" w:hAnsi="Times New Roman" w:cs="Times New Roman"/>
              <w:b/>
              <w:rPrChange w:id="220" w:author="Luke Kim" w:date="2009-05-14T09:59:00Z">
                <w:rPr>
                  <w:rFonts w:ascii="Times New Roman" w:hAnsi="Times New Roman"/>
                  <w:b/>
                  <w:sz w:val="28"/>
                </w:rPr>
              </w:rPrChange>
            </w:rPr>
            <w:t>References</w:t>
          </w:r>
        </w:p>
        <w:p w:rsidR="00000000" w:rsidRDefault="00DA3B65">
          <w:pPr>
            <w:pStyle w:val="Bibliography"/>
            <w:rPr>
              <w:ins w:id="221" w:author="Luke Kim" w:date="2009-05-14T10:51:00Z"/>
              <w:noProof/>
            </w:rPr>
          </w:pPr>
          <w:r w:rsidRPr="00DA3B65">
            <w:rPr>
              <w:rFonts w:ascii="Times New Roman" w:hAnsi="Times New Roman" w:cs="Times New Roman"/>
              <w:rPrChange w:id="222" w:author="Luke Kim" w:date="2009-05-14T09:59:00Z">
                <w:rPr/>
              </w:rPrChange>
            </w:rPr>
            <w:fldChar w:fldCharType="begin"/>
          </w:r>
          <w:r w:rsidRPr="00DA3B65">
            <w:rPr>
              <w:rFonts w:ascii="Times New Roman" w:hAnsi="Times New Roman" w:cs="Times New Roman"/>
              <w:rPrChange w:id="223" w:author="Luke Kim" w:date="2009-05-14T09:59:00Z">
                <w:rPr/>
              </w:rPrChange>
            </w:rPr>
            <w:instrText xml:space="preserve"> BIBLIOGRAPHY </w:instrText>
          </w:r>
          <w:r w:rsidRPr="00DA3B65">
            <w:rPr>
              <w:rFonts w:ascii="Times New Roman" w:hAnsi="Times New Roman" w:cs="Times New Roman"/>
              <w:rPrChange w:id="224" w:author="Luke Kim" w:date="2009-05-14T09:59:00Z">
                <w:rPr/>
              </w:rPrChange>
            </w:rPr>
            <w:fldChar w:fldCharType="separate"/>
          </w:r>
          <w:ins w:id="225" w:author="Luke Kim" w:date="2009-05-14T10:51:00Z">
            <w:r w:rsidR="009369D1">
              <w:rPr>
                <w:noProof/>
              </w:rPr>
              <w:t xml:space="preserve">1. Alpha-Beta pruning. </w:t>
            </w:r>
            <w:r w:rsidR="009369D1">
              <w:rPr>
                <w:i/>
                <w:iCs/>
                <w:noProof/>
              </w:rPr>
              <w:t xml:space="preserve">Wikipedia. </w:t>
            </w:r>
            <w:r w:rsidR="009369D1">
              <w:rPr>
                <w:noProof/>
              </w:rPr>
              <w:t xml:space="preserve">[Online] [Cited: 13 May 2009.] </w:t>
            </w:r>
            <w:r w:rsidR="009369D1">
              <w:rPr>
                <w:noProof/>
              </w:rPr>
              <w:lastRenderedPageBreak/>
              <w:t>http://en.wikipedia.org/wiki/Alpha-beta_pruning.</w:t>
            </w:r>
          </w:ins>
        </w:p>
        <w:p w:rsidR="00000000" w:rsidRDefault="009369D1">
          <w:pPr>
            <w:pStyle w:val="Bibliography"/>
            <w:rPr>
              <w:ins w:id="226" w:author="Luke Kim" w:date="2009-05-14T10:51:00Z"/>
              <w:noProof/>
            </w:rPr>
          </w:pPr>
          <w:ins w:id="227" w:author="Luke Kim" w:date="2009-05-14T10:51:00Z">
            <w:r>
              <w:rPr>
                <w:noProof/>
              </w:rPr>
              <w:t xml:space="preserve">2. </w:t>
            </w:r>
            <w:r>
              <w:rPr>
                <w:b/>
                <w:bCs/>
                <w:noProof/>
              </w:rPr>
              <w:t>François, Jean-Marc.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  <w:noProof/>
              </w:rPr>
              <w:t xml:space="preserve">jaDTi - Decision Trees: a Java implementation. </w:t>
            </w:r>
            <w:r>
              <w:rPr>
                <w:noProof/>
              </w:rPr>
              <w:t>[Online] [Cited: 14 May 2009.] http://www.run.montefiore.ulg.ac.be/~francois/software/jaDTi/.</w:t>
            </w:r>
          </w:ins>
        </w:p>
        <w:p w:rsidR="00000000" w:rsidRDefault="009369D1">
          <w:pPr>
            <w:pStyle w:val="Bibliography"/>
            <w:rPr>
              <w:ins w:id="228" w:author="Luke Kim" w:date="2009-05-14T10:51:00Z"/>
              <w:noProof/>
            </w:rPr>
          </w:pPr>
          <w:ins w:id="229" w:author="Luke Kim" w:date="2009-05-14T10:51:00Z">
            <w:r>
              <w:rPr>
                <w:noProof/>
              </w:rPr>
              <w:t xml:space="preserve">3. </w:t>
            </w:r>
            <w:r>
              <w:rPr>
                <w:b/>
                <w:bCs/>
                <w:noProof/>
              </w:rPr>
              <w:t>Laramée, François Dominic.</w:t>
            </w:r>
            <w:r>
              <w:rPr>
                <w:noProof/>
              </w:rPr>
              <w:t xml:space="preserve"> Chess Programming Part VI: Evaluation Functions. </w:t>
            </w:r>
            <w:r>
              <w:rPr>
                <w:i/>
                <w:iCs/>
                <w:noProof/>
              </w:rPr>
              <w:t xml:space="preserve">GameDev. </w:t>
            </w:r>
            <w:r>
              <w:rPr>
                <w:noProof/>
              </w:rPr>
              <w:t>[Online] [Cited: 12 May 2009.] http://www.gamedev.net/reference/articles/article1208.asp.</w:t>
            </w:r>
          </w:ins>
        </w:p>
        <w:p w:rsidR="00000000" w:rsidRDefault="00DA3B65">
          <w:pPr>
            <w:pStyle w:val="Bibliography"/>
            <w:rPr>
              <w:del w:id="230" w:author="Luke Kim" w:date="2009-05-14T10:46:00Z"/>
              <w:rFonts w:ascii="Times New Roman" w:hAnsi="Times New Roman" w:cs="Times New Roman"/>
              <w:noProof/>
              <w:rPrChange w:id="231" w:author="Luke Kim" w:date="2009-05-14T09:59:00Z">
                <w:rPr>
                  <w:del w:id="232" w:author="Luke Kim" w:date="2009-05-14T10:46:00Z"/>
                  <w:noProof/>
                </w:rPr>
              </w:rPrChange>
            </w:rPr>
          </w:pPr>
          <w:del w:id="233" w:author="Luke Kim" w:date="2009-05-14T10:46:00Z">
            <w:r w:rsidRPr="00DA3B65">
              <w:rPr>
                <w:rFonts w:ascii="Times New Roman" w:hAnsi="Times New Roman" w:cs="Times New Roman"/>
                <w:noProof/>
                <w:rPrChange w:id="234" w:author="Luke Kim" w:date="2009-05-14T09:59:00Z">
                  <w:rPr>
                    <w:noProof/>
                  </w:rPr>
                </w:rPrChange>
              </w:rPr>
              <w:delText xml:space="preserve">1. Alpha-Beta pruning. </w:delText>
            </w:r>
            <w:r w:rsidRPr="00DA3B65">
              <w:rPr>
                <w:rFonts w:ascii="Times New Roman" w:hAnsi="Times New Roman" w:cs="Times New Roman"/>
                <w:i/>
                <w:iCs/>
                <w:noProof/>
                <w:rPrChange w:id="235" w:author="Luke Kim" w:date="2009-05-14T09:59:00Z">
                  <w:rPr>
                    <w:i/>
                    <w:iCs/>
                    <w:noProof/>
                  </w:rPr>
                </w:rPrChange>
              </w:rPr>
              <w:delText xml:space="preserve">Wikipedia. </w:delText>
            </w:r>
            <w:r w:rsidRPr="00DA3B65">
              <w:rPr>
                <w:rFonts w:ascii="Times New Roman" w:hAnsi="Times New Roman" w:cs="Times New Roman"/>
                <w:noProof/>
                <w:rPrChange w:id="236" w:author="Luke Kim" w:date="2009-05-14T09:59:00Z">
                  <w:rPr>
                    <w:noProof/>
                  </w:rPr>
                </w:rPrChange>
              </w:rPr>
              <w:delText>[Online] [Cited: May 13, 2009.] http://en.wikipedia.org/wiki/Alpha-beta_pruning.</w:delText>
            </w:r>
          </w:del>
        </w:p>
        <w:p w:rsidR="00000000" w:rsidRDefault="00DA3B65">
          <w:pPr>
            <w:rPr>
              <w:rFonts w:ascii="Times New Roman" w:hAnsi="Times New Roman" w:cs="Times New Roman"/>
              <w:rPrChange w:id="237" w:author="Luke Kim" w:date="2009-05-14T09:59:00Z">
                <w:rPr/>
              </w:rPrChange>
            </w:rPr>
          </w:pPr>
          <w:r w:rsidRPr="00DA3B65">
            <w:rPr>
              <w:rFonts w:ascii="Times New Roman" w:hAnsi="Times New Roman" w:cs="Times New Roman"/>
              <w:rPrChange w:id="238" w:author="Luke Kim" w:date="2009-05-14T09:59:00Z">
                <w:rPr/>
              </w:rPrChange>
            </w:rPr>
            <w:fldChar w:fldCharType="end"/>
          </w:r>
        </w:p>
      </w:sdtContent>
    </w:sdt>
    <w:p w:rsidR="00A65E67" w:rsidRPr="003F7EE1" w:rsidRDefault="00A65E67" w:rsidP="009C37F9">
      <w:pPr>
        <w:jc w:val="both"/>
        <w:rPr>
          <w:rFonts w:ascii="Times New Roman" w:hAnsi="Times New Roman" w:cs="Times New Roman"/>
        </w:rPr>
      </w:pPr>
    </w:p>
    <w:sectPr w:rsidR="00A65E67" w:rsidRPr="003F7EE1" w:rsidSect="009B0F7D">
      <w:type w:val="continuous"/>
      <w:pgSz w:w="11900" w:h="16840"/>
      <w:pgMar w:top="1440" w:right="1410" w:bottom="1440" w:left="1276" w:header="708" w:footer="708" w:gutter="0"/>
      <w:cols w:num="2" w:space="42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817" w:rsidRDefault="00AE0817" w:rsidP="00394510">
      <w:pPr>
        <w:spacing w:after="0"/>
      </w:pPr>
      <w:r>
        <w:separator/>
      </w:r>
    </w:p>
  </w:endnote>
  <w:endnote w:type="continuationSeparator" w:id="0">
    <w:p w:rsidR="00AE0817" w:rsidRDefault="00AE0817" w:rsidP="003945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817" w:rsidRDefault="00AE0817" w:rsidP="00394510">
      <w:pPr>
        <w:spacing w:after="0"/>
      </w:pPr>
      <w:r>
        <w:separator/>
      </w:r>
    </w:p>
  </w:footnote>
  <w:footnote w:type="continuationSeparator" w:id="0">
    <w:p w:rsidR="00AE0817" w:rsidRDefault="00AE0817" w:rsidP="0039451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DE9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0004"/>
  <w:trackRevisions/>
  <w:doNotTrackMoves/>
  <w:defaultTabStop w:val="284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0A5022"/>
    <w:rsid w:val="00006D75"/>
    <w:rsid w:val="000127BF"/>
    <w:rsid w:val="00044C25"/>
    <w:rsid w:val="0005704D"/>
    <w:rsid w:val="0006088F"/>
    <w:rsid w:val="000649B5"/>
    <w:rsid w:val="000911A8"/>
    <w:rsid w:val="000949F4"/>
    <w:rsid w:val="000963EA"/>
    <w:rsid w:val="000A3C61"/>
    <w:rsid w:val="000A5022"/>
    <w:rsid w:val="000A59FA"/>
    <w:rsid w:val="000B4E4B"/>
    <w:rsid w:val="000B78FD"/>
    <w:rsid w:val="000C00D7"/>
    <w:rsid w:val="000C5E74"/>
    <w:rsid w:val="00112A94"/>
    <w:rsid w:val="00131178"/>
    <w:rsid w:val="00157542"/>
    <w:rsid w:val="00184072"/>
    <w:rsid w:val="001B2E94"/>
    <w:rsid w:val="001C18AD"/>
    <w:rsid w:val="001E1711"/>
    <w:rsid w:val="001E3F0C"/>
    <w:rsid w:val="001E3FEA"/>
    <w:rsid w:val="00235554"/>
    <w:rsid w:val="002949DC"/>
    <w:rsid w:val="002A02C1"/>
    <w:rsid w:val="002A4522"/>
    <w:rsid w:val="002E313C"/>
    <w:rsid w:val="002F69C5"/>
    <w:rsid w:val="0030781A"/>
    <w:rsid w:val="00394510"/>
    <w:rsid w:val="003B46C0"/>
    <w:rsid w:val="003C50CA"/>
    <w:rsid w:val="003E6F07"/>
    <w:rsid w:val="003F12B9"/>
    <w:rsid w:val="003F7A1F"/>
    <w:rsid w:val="003F7EE1"/>
    <w:rsid w:val="003F7F19"/>
    <w:rsid w:val="00441543"/>
    <w:rsid w:val="004429B7"/>
    <w:rsid w:val="004A3F9F"/>
    <w:rsid w:val="004D21F5"/>
    <w:rsid w:val="00502A0D"/>
    <w:rsid w:val="00504AA9"/>
    <w:rsid w:val="005154D4"/>
    <w:rsid w:val="00525B4E"/>
    <w:rsid w:val="00527676"/>
    <w:rsid w:val="00547F8D"/>
    <w:rsid w:val="00562EB1"/>
    <w:rsid w:val="005716FF"/>
    <w:rsid w:val="00591A7A"/>
    <w:rsid w:val="005B56EF"/>
    <w:rsid w:val="005C15C7"/>
    <w:rsid w:val="005C19E9"/>
    <w:rsid w:val="005F0886"/>
    <w:rsid w:val="005F1763"/>
    <w:rsid w:val="00630BBC"/>
    <w:rsid w:val="00643772"/>
    <w:rsid w:val="0068404E"/>
    <w:rsid w:val="006A6191"/>
    <w:rsid w:val="006C3B8B"/>
    <w:rsid w:val="006C531A"/>
    <w:rsid w:val="006D1BC2"/>
    <w:rsid w:val="006E17FE"/>
    <w:rsid w:val="0071661F"/>
    <w:rsid w:val="00720B7B"/>
    <w:rsid w:val="00736252"/>
    <w:rsid w:val="007467B4"/>
    <w:rsid w:val="00751204"/>
    <w:rsid w:val="00756497"/>
    <w:rsid w:val="00771189"/>
    <w:rsid w:val="00772B6C"/>
    <w:rsid w:val="0077712E"/>
    <w:rsid w:val="0078108D"/>
    <w:rsid w:val="00781EC4"/>
    <w:rsid w:val="007C2D75"/>
    <w:rsid w:val="00833838"/>
    <w:rsid w:val="008445C7"/>
    <w:rsid w:val="00854A8E"/>
    <w:rsid w:val="008850A9"/>
    <w:rsid w:val="008A18AA"/>
    <w:rsid w:val="008A19DB"/>
    <w:rsid w:val="008E3801"/>
    <w:rsid w:val="008E4BC0"/>
    <w:rsid w:val="008E6515"/>
    <w:rsid w:val="008E7A18"/>
    <w:rsid w:val="008F2DF3"/>
    <w:rsid w:val="009369D1"/>
    <w:rsid w:val="009452F8"/>
    <w:rsid w:val="009477E7"/>
    <w:rsid w:val="00977EE2"/>
    <w:rsid w:val="009A2F1C"/>
    <w:rsid w:val="009B0F7D"/>
    <w:rsid w:val="009C37F9"/>
    <w:rsid w:val="00A36A72"/>
    <w:rsid w:val="00A60EC3"/>
    <w:rsid w:val="00A65E67"/>
    <w:rsid w:val="00A8370B"/>
    <w:rsid w:val="00A87C4F"/>
    <w:rsid w:val="00AB7C9E"/>
    <w:rsid w:val="00AC2D49"/>
    <w:rsid w:val="00AE0817"/>
    <w:rsid w:val="00AE5606"/>
    <w:rsid w:val="00AE7E7A"/>
    <w:rsid w:val="00AF2AF9"/>
    <w:rsid w:val="00AF7ACD"/>
    <w:rsid w:val="00B02DE3"/>
    <w:rsid w:val="00B05C62"/>
    <w:rsid w:val="00B23601"/>
    <w:rsid w:val="00B41966"/>
    <w:rsid w:val="00B6235E"/>
    <w:rsid w:val="00B711C9"/>
    <w:rsid w:val="00B7395C"/>
    <w:rsid w:val="00B75E25"/>
    <w:rsid w:val="00B901F8"/>
    <w:rsid w:val="00B94DB0"/>
    <w:rsid w:val="00BA6EE8"/>
    <w:rsid w:val="00BA7C05"/>
    <w:rsid w:val="00BC1179"/>
    <w:rsid w:val="00BC1F18"/>
    <w:rsid w:val="00BF370B"/>
    <w:rsid w:val="00C028E3"/>
    <w:rsid w:val="00C05287"/>
    <w:rsid w:val="00C11884"/>
    <w:rsid w:val="00C21FF8"/>
    <w:rsid w:val="00C239C9"/>
    <w:rsid w:val="00C23E2B"/>
    <w:rsid w:val="00C374C4"/>
    <w:rsid w:val="00C604CD"/>
    <w:rsid w:val="00C634B9"/>
    <w:rsid w:val="00C64A17"/>
    <w:rsid w:val="00C85E03"/>
    <w:rsid w:val="00D00BF1"/>
    <w:rsid w:val="00D20F5A"/>
    <w:rsid w:val="00D3346F"/>
    <w:rsid w:val="00D417AC"/>
    <w:rsid w:val="00D45818"/>
    <w:rsid w:val="00D501D9"/>
    <w:rsid w:val="00D77A72"/>
    <w:rsid w:val="00D81402"/>
    <w:rsid w:val="00DA3B65"/>
    <w:rsid w:val="00DB2F13"/>
    <w:rsid w:val="00DC09D1"/>
    <w:rsid w:val="00DC754D"/>
    <w:rsid w:val="00DD05FC"/>
    <w:rsid w:val="00DD1B71"/>
    <w:rsid w:val="00E03359"/>
    <w:rsid w:val="00E26FE6"/>
    <w:rsid w:val="00E34DBD"/>
    <w:rsid w:val="00E431AE"/>
    <w:rsid w:val="00E55437"/>
    <w:rsid w:val="00EA5637"/>
    <w:rsid w:val="00ED19F7"/>
    <w:rsid w:val="00ED50A9"/>
    <w:rsid w:val="00EE2403"/>
    <w:rsid w:val="00EF5685"/>
    <w:rsid w:val="00F179B3"/>
    <w:rsid w:val="00F333AB"/>
    <w:rsid w:val="00F37774"/>
    <w:rsid w:val="00F401D7"/>
    <w:rsid w:val="00F557A9"/>
    <w:rsid w:val="00F71510"/>
    <w:rsid w:val="00F92461"/>
    <w:rsid w:val="00F95BBB"/>
    <w:rsid w:val="00FA6D05"/>
    <w:rsid w:val="00FB26C7"/>
    <w:rsid w:val="00FC5FE5"/>
    <w:rsid w:val="00FE4224"/>
    <w:rsid w:val="00FE7817"/>
    <w:rsid w:val="00FF1FB2"/>
    <w:rsid w:val="00FF399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ED"/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60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54D4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451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4510"/>
  </w:style>
  <w:style w:type="character" w:styleId="EndnoteReference">
    <w:name w:val="endnote reference"/>
    <w:basedOn w:val="DefaultParagraphFont"/>
    <w:uiPriority w:val="99"/>
    <w:semiHidden/>
    <w:unhideWhenUsed/>
    <w:rsid w:val="0039451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51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56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AE56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ngw01@student.uwa.edu.au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imt01@student.uwa.edu.au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wintes02@student.uwa.edu.au3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ny05@student.uwa.edu.au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Alp09</b:Tag>
    <b:SourceType>DocumentFromInternetSite</b:SourceType>
    <b:Guid>{05C53C51-8919-41F7-ACF0-4189A26336C4}</b:Guid>
    <b:LCID>0</b:LCID>
    <b:Title>Alpha-Beta pruning</b:Title>
    <b:InternetSiteTitle>Wikipedia</b:InternetSiteTitle>
    <b:YearAccessed>2009</b:YearAccessed>
    <b:MonthAccessed>May</b:MonthAccessed>
    <b:DayAccessed>13</b:DayAccessed>
    <b:URL>http://en.wikipedia.org/wiki/Alpha-beta_pruning</b:URL>
    <b:RefOrder>1</b:RefOrder>
  </b:Source>
  <b:Source>
    <b:Tag>Jea09</b:Tag>
    <b:SourceType>InternetSite</b:SourceType>
    <b:Guid>{0F962797-4186-4751-8599-6FB3C0657334}</b:Guid>
    <b:LCID>0</b:LCID>
    <b:Author>
      <b:Author>
        <b:NameList>
          <b:Person>
            <b:Last>François</b:Last>
            <b:First>Jean-Marc</b:First>
          </b:Person>
        </b:NameList>
      </b:Author>
    </b:Author>
    <b:InternetSiteTitle>jaDTi - Decision Trees: a Java implementation</b:InternetSiteTitle>
    <b:YearAccessed>2009</b:YearAccessed>
    <b:MonthAccessed>May</b:MonthAccessed>
    <b:DayAccessed>14</b:DayAccessed>
    <b:URL>http://www.run.montefiore.ulg.ac.be/~francois/software/jaDTi/</b:URL>
    <b:RefOrder>2</b:RefOrder>
  </b:Source>
  <b:Source>
    <b:Tag>Fra09</b:Tag>
    <b:SourceType>DocumentFromInternetSite</b:SourceType>
    <b:Guid>{D8DB640F-15A9-4226-A941-5558158E34F6}</b:Guid>
    <b:LCID>0</b:LCID>
    <b:Author>
      <b:Author>
        <b:NameList>
          <b:Person>
            <b:Last>Laramée</b:Last>
            <b:First>François</b:First>
            <b:Middle>Dominic</b:Middle>
          </b:Person>
        </b:NameList>
      </b:Author>
    </b:Author>
    <b:Title>Chess Programming Part VI: Evaluation Functions</b:Title>
    <b:InternetSiteTitle>GameDev</b:InternetSiteTitle>
    <b:Month>Oct</b:Month>
    <b:Day>2000</b:Day>
    <b:YearAccessed>2009</b:YearAccessed>
    <b:MonthAccessed>May</b:MonthAccessed>
    <b:DayAccessed>12</b:DayAccessed>
    <b:URL>http://www.gamedev.net/reference/articles/article1208.asp</b:URL>
    <b:RefOrder>3</b:RefOrder>
  </b:Source>
</b:Sources>
</file>

<file path=customXml/itemProps1.xml><?xml version="1.0" encoding="utf-8"?>
<ds:datastoreItem xmlns:ds="http://schemas.openxmlformats.org/officeDocument/2006/customXml" ds:itemID="{BD64885B-0B5B-4A1A-A054-5235951F2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Luke Kim</cp:lastModifiedBy>
  <cp:revision>177</cp:revision>
  <dcterms:created xsi:type="dcterms:W3CDTF">2009-05-11T14:42:00Z</dcterms:created>
  <dcterms:modified xsi:type="dcterms:W3CDTF">2009-05-14T03:28:00Z</dcterms:modified>
</cp:coreProperties>
</file>